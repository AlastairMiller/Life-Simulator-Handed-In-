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61EFA" w14:textId="77777777" w:rsidR="000E05E9" w:rsidRPr="00F026E9" w:rsidRDefault="000E05E9" w:rsidP="000E05E9">
      <w:pPr>
        <w:pStyle w:val="Title"/>
        <w:spacing w:after="120"/>
        <w:rPr>
          <w:sz w:val="28"/>
          <w:szCs w:val="28"/>
        </w:rPr>
      </w:pPr>
      <w:r w:rsidRPr="00F026E9">
        <w:rPr>
          <w:sz w:val="28"/>
          <w:szCs w:val="28"/>
        </w:rPr>
        <w:t>School of Systems Engineering</w:t>
      </w:r>
    </w:p>
    <w:p w14:paraId="54CF25A6" w14:textId="77777777" w:rsidR="000E05E9" w:rsidRPr="00F026E9" w:rsidRDefault="000E05E9" w:rsidP="000E05E9">
      <w:pPr>
        <w:pStyle w:val="Subtitle"/>
        <w:rPr>
          <w:sz w:val="28"/>
          <w:szCs w:val="28"/>
        </w:rPr>
      </w:pPr>
      <w:r w:rsidRPr="00F026E9">
        <w:rPr>
          <w:sz w:val="28"/>
          <w:szCs w:val="28"/>
        </w:rPr>
        <w:t>Assessed Coursework Set Front Page</w:t>
      </w:r>
    </w:p>
    <w:p w14:paraId="29E4406D" w14:textId="77777777" w:rsidR="000E05E9" w:rsidRDefault="000E05E9" w:rsidP="000E05E9">
      <w:pPr>
        <w:rPr>
          <w:b/>
          <w:bCs/>
        </w:rPr>
      </w:pPr>
    </w:p>
    <w:p w14:paraId="34885763" w14:textId="77777777" w:rsidR="000E05E9" w:rsidRDefault="000E05E9" w:rsidP="000E05E9">
      <w:pPr>
        <w:spacing w:before="120"/>
        <w:rPr>
          <w:b/>
          <w:bCs/>
        </w:rPr>
      </w:pPr>
      <w:r>
        <w:rPr>
          <w:b/>
          <w:bCs/>
        </w:rPr>
        <w:t xml:space="preserve">Module code: </w:t>
      </w:r>
      <w:r>
        <w:rPr>
          <w:rFonts w:ascii="TimesNewRomanPS-BoldMT" w:hAnsi="TimesNewRomanPS-BoldMT" w:cs="TimesNewRomanPS-BoldMT"/>
          <w:b/>
          <w:bCs/>
          <w:kern w:val="1"/>
          <w:sz w:val="28"/>
          <w:szCs w:val="28"/>
          <w:lang w:val="fr-FR"/>
        </w:rPr>
        <w:t>SE2JA11</w:t>
      </w:r>
    </w:p>
    <w:p w14:paraId="6D8D36DF" w14:textId="77777777" w:rsidR="000E05E9" w:rsidRDefault="000E05E9" w:rsidP="000E05E9">
      <w:pPr>
        <w:spacing w:before="120"/>
        <w:rPr>
          <w:b/>
          <w:bCs/>
        </w:rPr>
      </w:pPr>
      <w:r>
        <w:rPr>
          <w:b/>
          <w:bCs/>
        </w:rPr>
        <w:t>Lecturer responsible: Dr Karsten Oster Lundqvist</w:t>
      </w:r>
    </w:p>
    <w:p w14:paraId="5D7EF4E8" w14:textId="77777777" w:rsidR="000E05E9" w:rsidRDefault="000E05E9" w:rsidP="000E05E9">
      <w:pPr>
        <w:spacing w:before="120"/>
        <w:rPr>
          <w:b/>
          <w:bCs/>
        </w:rPr>
      </w:pPr>
      <w:r>
        <w:rPr>
          <w:b/>
          <w:bCs/>
        </w:rPr>
        <w:t>Coursework description: Major Coursework #1</w:t>
      </w:r>
    </w:p>
    <w:p w14:paraId="6A8657B3" w14:textId="61CAB8F6" w:rsidR="000E05E9" w:rsidRDefault="00116BE5" w:rsidP="000E05E9">
      <w:pPr>
        <w:spacing w:before="120"/>
        <w:rPr>
          <w:b/>
          <w:bCs/>
        </w:rPr>
      </w:pPr>
      <w:r>
        <w:rPr>
          <w:b/>
          <w:bCs/>
        </w:rPr>
        <w:t>Work to be submitted on-line via Blackboard by 10:30 am on</w:t>
      </w:r>
      <w:r w:rsidR="000E05E9">
        <w:rPr>
          <w:b/>
          <w:bCs/>
        </w:rPr>
        <w:t>:</w:t>
      </w:r>
      <w:r w:rsidR="000E05E9">
        <w:rPr>
          <w:b/>
          <w:bCs/>
        </w:rPr>
        <w:tab/>
        <w:t>2</w:t>
      </w:r>
      <w:r w:rsidR="00AF4729">
        <w:rPr>
          <w:b/>
          <w:bCs/>
        </w:rPr>
        <w:t>5</w:t>
      </w:r>
      <w:r w:rsidR="000E05E9">
        <w:rPr>
          <w:b/>
          <w:bCs/>
        </w:rPr>
        <w:t>/01/1</w:t>
      </w:r>
      <w:r>
        <w:rPr>
          <w:b/>
          <w:bCs/>
        </w:rPr>
        <w:t>6</w:t>
      </w:r>
      <w:bookmarkStart w:id="0" w:name="_GoBack"/>
      <w:bookmarkEnd w:id="0"/>
    </w:p>
    <w:p w14:paraId="3EDF4BB0" w14:textId="77777777" w:rsidR="000E05E9" w:rsidRDefault="000E05E9" w:rsidP="000E05E9">
      <w:pPr>
        <w:spacing w:before="120"/>
        <w:rPr>
          <w:b/>
          <w:bCs/>
        </w:rPr>
      </w:pPr>
      <w:r>
        <w:rPr>
          <w:b/>
          <w:bCs/>
        </w:rPr>
        <w:t>Work will be marked and returned by: 1</w:t>
      </w:r>
      <w:r w:rsidR="00E62FC7">
        <w:rPr>
          <w:b/>
          <w:bCs/>
        </w:rPr>
        <w:t>2</w:t>
      </w:r>
      <w:r>
        <w:rPr>
          <w:b/>
          <w:bCs/>
        </w:rPr>
        <w:t>/02/1</w:t>
      </w:r>
      <w:r w:rsidR="00E62FC7">
        <w:rPr>
          <w:b/>
          <w:bCs/>
        </w:rPr>
        <w:t>6</w:t>
      </w:r>
    </w:p>
    <w:p w14:paraId="17677ABA" w14:textId="77777777" w:rsidR="000E05E9" w:rsidRDefault="000E05E9" w:rsidP="000E05E9">
      <w:pPr>
        <w:spacing w:before="240"/>
        <w:rPr>
          <w:b/>
          <w:bCs/>
        </w:rPr>
      </w:pPr>
      <w:r>
        <w:rPr>
          <w:b/>
          <w:bCs/>
        </w:rPr>
        <w:t>NOTES:</w:t>
      </w:r>
    </w:p>
    <w:p w14:paraId="507E7C76" w14:textId="324EC64A" w:rsidR="00F70437" w:rsidRDefault="00F70437" w:rsidP="00F70437">
      <w:pPr>
        <w:spacing w:before="120"/>
        <w:rPr>
          <w:b/>
          <w:bCs/>
        </w:rPr>
      </w:pPr>
      <w:r>
        <w:rPr>
          <w:bCs/>
        </w:rPr>
        <w:t xml:space="preserve">This coursework should be submitted on-line through Blackboard Learn. </w:t>
      </w:r>
    </w:p>
    <w:p w14:paraId="53897539" w14:textId="5B62F32F" w:rsidR="00284681" w:rsidRDefault="00F70437" w:rsidP="00F70437">
      <w:pPr>
        <w:spacing w:before="120"/>
      </w:pPr>
      <w:r>
        <w:t>By submitting this work you are certifying that it is all your own work and that use of material from other sources has been properly and fully acknowledged in the text. You are also confirming that you have read and understood the University’s Statement of Academic Misconduct, available on the University web-pages.</w:t>
      </w:r>
    </w:p>
    <w:p w14:paraId="5DDA57E5" w14:textId="7D161C4F" w:rsidR="000E05E9" w:rsidRDefault="00F70437" w:rsidP="00284681">
      <w:pPr>
        <w:spacing w:before="120"/>
        <w:rPr>
          <w:b/>
          <w:bCs/>
        </w:rPr>
      </w:pPr>
      <w:r>
        <w:t xml:space="preserve">If your work is submitted after the deadline, </w:t>
      </w:r>
      <w:r>
        <w:rPr>
          <w:i/>
        </w:rPr>
        <w:t>10%</w:t>
      </w:r>
      <w:r>
        <w:t xml:space="preserve"> of the maximum possible mark will be deducted for </w:t>
      </w:r>
      <w:r>
        <w:rPr>
          <w:i/>
        </w:rPr>
        <w:t>each</w:t>
      </w:r>
      <w:r>
        <w:t xml:space="preserve"> working day (or part of) it is late. A mark of zero will be awarded if your work is submitted more than 5 working days late. You are strongly recommended to submit work by the deadline as a late submission on one piece of work can impact on other work.</w:t>
      </w:r>
      <w:r w:rsidR="00284681">
        <w:t xml:space="preserve"> </w:t>
      </w:r>
      <w:r>
        <w:t xml:space="preserve">If you believe that you have a valid reason for failing to meet a deadline then you should complete an Extenuating Circumstances form and submit it to the Student Information Centre </w:t>
      </w:r>
      <w:r>
        <w:rPr>
          <w:i/>
        </w:rPr>
        <w:t>before</w:t>
      </w:r>
      <w:r>
        <w:t xml:space="preserve"> the deadline, or as soon as is practicable afterwards, explaining why.</w:t>
      </w:r>
    </w:p>
    <w:p w14:paraId="1C6AE61A" w14:textId="77777777" w:rsidR="00A17C53" w:rsidRDefault="00A17C53">
      <w:pPr>
        <w:suppressAutoHyphens w:val="0"/>
        <w:rPr>
          <w:b/>
          <w:bCs/>
        </w:rPr>
      </w:pPr>
    </w:p>
    <w:p w14:paraId="4C0A3B3A" w14:textId="77777777" w:rsidR="00A17C53" w:rsidRDefault="00A17C53">
      <w:pPr>
        <w:suppressAutoHyphens w:val="0"/>
        <w:rPr>
          <w:b/>
          <w:bCs/>
        </w:rPr>
      </w:pPr>
      <w:r>
        <w:rPr>
          <w:b/>
          <w:bCs/>
        </w:rPr>
        <w:br w:type="page"/>
      </w:r>
    </w:p>
    <w:p w14:paraId="3F8EFA5C" w14:textId="77777777" w:rsidR="00A17C53" w:rsidRDefault="00A17C53" w:rsidP="00A17C53">
      <w:pPr>
        <w:suppressAutoHyphens w:val="0"/>
        <w:rPr>
          <w:b/>
          <w:bCs/>
        </w:rPr>
      </w:pPr>
      <w:r>
        <w:rPr>
          <w:b/>
          <w:bCs/>
        </w:rPr>
        <w:lastRenderedPageBreak/>
        <w:t>MARKING CRITERIA</w:t>
      </w:r>
    </w:p>
    <w:tbl>
      <w:tblPr>
        <w:tblStyle w:val="TableGrid"/>
        <w:tblW w:w="0" w:type="auto"/>
        <w:tblLook w:val="04A0" w:firstRow="1" w:lastRow="0" w:firstColumn="1" w:lastColumn="0" w:noHBand="0" w:noVBand="1"/>
      </w:tblPr>
      <w:tblGrid>
        <w:gridCol w:w="4261"/>
        <w:gridCol w:w="4261"/>
      </w:tblGrid>
      <w:tr w:rsidR="00A17C53" w14:paraId="420B0671" w14:textId="77777777" w:rsidTr="0022499C">
        <w:tc>
          <w:tcPr>
            <w:tcW w:w="4261" w:type="dxa"/>
          </w:tcPr>
          <w:p w14:paraId="6B27708A" w14:textId="77777777" w:rsidR="00A17C53" w:rsidRDefault="00A17C53" w:rsidP="0022499C">
            <w:pPr>
              <w:rPr>
                <w:bCs/>
              </w:rPr>
            </w:pPr>
            <w:r>
              <w:rPr>
                <w:b/>
                <w:bCs/>
                <w:sz w:val="23"/>
                <w:szCs w:val="23"/>
              </w:rPr>
              <w:t>First Class (&gt;= 70%)</w:t>
            </w:r>
          </w:p>
        </w:tc>
        <w:tc>
          <w:tcPr>
            <w:tcW w:w="4261" w:type="dxa"/>
          </w:tcPr>
          <w:p w14:paraId="63154528" w14:textId="77777777" w:rsidR="00A17C53" w:rsidRDefault="00A17C53" w:rsidP="0022499C">
            <w:pPr>
              <w:rPr>
                <w:bCs/>
              </w:rPr>
            </w:pPr>
            <w:r>
              <w:rPr>
                <w:sz w:val="23"/>
                <w:szCs w:val="23"/>
              </w:rPr>
              <w:t>Strong technical knowledge and skill shown through development, proving a strong grasp of object orientation and advanced programming. Report is well structured and fluently written. Design choices are validated in the report, and the work is showing study beyond the standard material.</w:t>
            </w:r>
          </w:p>
        </w:tc>
      </w:tr>
      <w:tr w:rsidR="00A17C53" w14:paraId="73AC9120" w14:textId="77777777" w:rsidTr="0022499C">
        <w:tc>
          <w:tcPr>
            <w:tcW w:w="4261" w:type="dxa"/>
          </w:tcPr>
          <w:p w14:paraId="3C030101" w14:textId="77777777" w:rsidR="00A17C53" w:rsidRDefault="00A17C53" w:rsidP="0022499C">
            <w:pPr>
              <w:rPr>
                <w:bCs/>
              </w:rPr>
            </w:pPr>
            <w:r>
              <w:rPr>
                <w:b/>
                <w:bCs/>
                <w:sz w:val="23"/>
                <w:szCs w:val="23"/>
              </w:rPr>
              <w:t>Upper Second (60..70)</w:t>
            </w:r>
          </w:p>
        </w:tc>
        <w:tc>
          <w:tcPr>
            <w:tcW w:w="4261" w:type="dxa"/>
          </w:tcPr>
          <w:p w14:paraId="5A4A690A" w14:textId="77777777" w:rsidR="00A17C53" w:rsidRPr="002E3871" w:rsidRDefault="00A17C53" w:rsidP="0022499C">
            <w:pPr>
              <w:pStyle w:val="Default"/>
              <w:rPr>
                <w:sz w:val="23"/>
                <w:szCs w:val="23"/>
              </w:rPr>
            </w:pPr>
            <w:r>
              <w:rPr>
                <w:sz w:val="23"/>
                <w:szCs w:val="23"/>
              </w:rPr>
              <w:t xml:space="preserve">A solid grasp of the subject with a good selection of advanced programming methods. The report is well written, and validates design choices. May show some elements of creativity and originality, and makes use of existing literature to validate choices. </w:t>
            </w:r>
          </w:p>
        </w:tc>
      </w:tr>
      <w:tr w:rsidR="00A17C53" w14:paraId="7A521E52" w14:textId="77777777" w:rsidTr="0022499C">
        <w:tc>
          <w:tcPr>
            <w:tcW w:w="4261" w:type="dxa"/>
          </w:tcPr>
          <w:p w14:paraId="3E48796D" w14:textId="77777777" w:rsidR="00A17C53" w:rsidRDefault="00A17C53" w:rsidP="0022499C">
            <w:pPr>
              <w:rPr>
                <w:bCs/>
              </w:rPr>
            </w:pPr>
            <w:r>
              <w:rPr>
                <w:b/>
                <w:bCs/>
                <w:sz w:val="23"/>
                <w:szCs w:val="23"/>
              </w:rPr>
              <w:t>Lower Second (50..60)</w:t>
            </w:r>
          </w:p>
        </w:tc>
        <w:tc>
          <w:tcPr>
            <w:tcW w:w="4261" w:type="dxa"/>
          </w:tcPr>
          <w:p w14:paraId="7D672DB9" w14:textId="77777777" w:rsidR="00A17C53" w:rsidRDefault="00A17C53" w:rsidP="0022499C">
            <w:pPr>
              <w:rPr>
                <w:bCs/>
              </w:rPr>
            </w:pPr>
            <w:r>
              <w:rPr>
                <w:sz w:val="23"/>
                <w:szCs w:val="23"/>
              </w:rPr>
              <w:t>A reasonable range of grasp of the subject, with few technical errors and written in plain English. On topic, relevant, and relatively well organised.</w:t>
            </w:r>
          </w:p>
        </w:tc>
      </w:tr>
      <w:tr w:rsidR="00A17C53" w14:paraId="59AA238B" w14:textId="77777777" w:rsidTr="0022499C">
        <w:tc>
          <w:tcPr>
            <w:tcW w:w="4261" w:type="dxa"/>
          </w:tcPr>
          <w:p w14:paraId="3B622367" w14:textId="77777777" w:rsidR="00A17C53" w:rsidRDefault="00A17C53" w:rsidP="0022499C">
            <w:pPr>
              <w:rPr>
                <w:bCs/>
              </w:rPr>
            </w:pPr>
            <w:r>
              <w:rPr>
                <w:b/>
                <w:bCs/>
                <w:sz w:val="23"/>
                <w:szCs w:val="23"/>
              </w:rPr>
              <w:t>Third (40..50)</w:t>
            </w:r>
          </w:p>
        </w:tc>
        <w:tc>
          <w:tcPr>
            <w:tcW w:w="4261" w:type="dxa"/>
          </w:tcPr>
          <w:p w14:paraId="3EF50ABF" w14:textId="77777777" w:rsidR="00A17C53" w:rsidRDefault="00A17C53" w:rsidP="0022499C">
            <w:pPr>
              <w:rPr>
                <w:bCs/>
              </w:rPr>
            </w:pPr>
            <w:r>
              <w:rPr>
                <w:sz w:val="23"/>
                <w:szCs w:val="23"/>
              </w:rPr>
              <w:t>Evidence of appropriate study showing success in progress towards providing a solution with most technical content correct. The work relies on simple examples or uses methods inconsistently.</w:t>
            </w:r>
          </w:p>
        </w:tc>
      </w:tr>
      <w:tr w:rsidR="00A17C53" w14:paraId="12A9DA3E" w14:textId="77777777" w:rsidTr="0022499C">
        <w:tc>
          <w:tcPr>
            <w:tcW w:w="4261" w:type="dxa"/>
          </w:tcPr>
          <w:p w14:paraId="6F226362" w14:textId="77777777" w:rsidR="00A17C53" w:rsidRDefault="00A17C53" w:rsidP="0022499C">
            <w:pPr>
              <w:rPr>
                <w:bCs/>
              </w:rPr>
            </w:pPr>
            <w:r>
              <w:rPr>
                <w:b/>
                <w:bCs/>
                <w:sz w:val="23"/>
                <w:szCs w:val="23"/>
              </w:rPr>
              <w:t>Pass (30..40)</w:t>
            </w:r>
          </w:p>
        </w:tc>
        <w:tc>
          <w:tcPr>
            <w:tcW w:w="4261" w:type="dxa"/>
          </w:tcPr>
          <w:p w14:paraId="154BA948" w14:textId="77777777" w:rsidR="00A17C53" w:rsidRDefault="00A17C53" w:rsidP="0022499C">
            <w:pPr>
              <w:rPr>
                <w:bCs/>
              </w:rPr>
            </w:pPr>
            <w:r>
              <w:rPr>
                <w:sz w:val="23"/>
                <w:szCs w:val="23"/>
              </w:rPr>
              <w:t>Shows some evidence of study, but may be largely unfinished, flawed, or irrelevant, whilst showing some attempt to present a coherent solution.</w:t>
            </w:r>
          </w:p>
        </w:tc>
      </w:tr>
    </w:tbl>
    <w:p w14:paraId="19264103" w14:textId="77777777" w:rsidR="000E05E9" w:rsidRDefault="000E05E9">
      <w:pPr>
        <w:suppressAutoHyphens w:val="0"/>
        <w:rPr>
          <w:rFonts w:ascii="TimesNewRomanPS-BoldMT" w:hAnsi="TimesNewRomanPS-BoldMT" w:cs="TimesNewRomanPS-BoldMT"/>
          <w:b/>
          <w:bCs/>
          <w:kern w:val="1"/>
          <w:sz w:val="36"/>
          <w:szCs w:val="36"/>
        </w:rPr>
      </w:pPr>
      <w:r>
        <w:rPr>
          <w:rFonts w:ascii="TimesNewRomanPS-BoldMT" w:hAnsi="TimesNewRomanPS-BoldMT" w:cs="TimesNewRomanPS-BoldMT"/>
          <w:b/>
          <w:bCs/>
          <w:kern w:val="1"/>
          <w:sz w:val="36"/>
          <w:szCs w:val="36"/>
        </w:rPr>
        <w:br w:type="page"/>
      </w:r>
    </w:p>
    <w:p w14:paraId="6B98C450" w14:textId="77777777" w:rsidR="000E05E9" w:rsidRDefault="000E05E9" w:rsidP="000C2D76">
      <w:pPr>
        <w:pStyle w:val="Heading1"/>
        <w:numPr>
          <w:ilvl w:val="0"/>
          <w:numId w:val="0"/>
        </w:numPr>
        <w:jc w:val="center"/>
      </w:pPr>
    </w:p>
    <w:p w14:paraId="5EB0220E" w14:textId="77777777" w:rsidR="00E72219" w:rsidRDefault="00313509" w:rsidP="000C2D76">
      <w:pPr>
        <w:pStyle w:val="Heading1"/>
        <w:numPr>
          <w:ilvl w:val="0"/>
          <w:numId w:val="0"/>
        </w:numPr>
        <w:jc w:val="center"/>
      </w:pPr>
      <w:r>
        <w:t>M</w:t>
      </w:r>
      <w:r w:rsidR="005005A9">
        <w:t>ajor Coursework</w:t>
      </w:r>
      <w:r w:rsidR="00E72219">
        <w:t xml:space="preserve"> </w:t>
      </w:r>
      <w:r w:rsidR="00565541">
        <w:t>#1</w:t>
      </w:r>
    </w:p>
    <w:p w14:paraId="261749A1" w14:textId="2296434C" w:rsidR="00F12813" w:rsidRDefault="00E72219" w:rsidP="00CE58D9">
      <w:pPr>
        <w:jc w:val="both"/>
      </w:pPr>
      <w:r w:rsidRPr="00362091">
        <w:t xml:space="preserve">In this </w:t>
      </w:r>
      <w:r w:rsidR="00716596">
        <w:t xml:space="preserve">coursework </w:t>
      </w:r>
      <w:r w:rsidR="00F12813" w:rsidRPr="00F12813">
        <w:t xml:space="preserve">you are required to implement </w:t>
      </w:r>
      <w:r w:rsidR="00F12813">
        <w:t xml:space="preserve">an application, the </w:t>
      </w:r>
      <w:r w:rsidR="00F12813" w:rsidRPr="00F12813">
        <w:t>“</w:t>
      </w:r>
      <w:r w:rsidR="00F12813" w:rsidRPr="006405DE">
        <w:rPr>
          <w:b/>
        </w:rPr>
        <w:t>Artificial Life Simulator</w:t>
      </w:r>
      <w:r w:rsidR="00F12813" w:rsidRPr="00F12813">
        <w:t>”</w:t>
      </w:r>
      <w:r w:rsidR="00F12813">
        <w:t>,</w:t>
      </w:r>
      <w:r w:rsidR="00F12813" w:rsidRPr="00F12813">
        <w:t xml:space="preserve"> to manage, run and visualise simulations of artificial life forms on 2D maps. </w:t>
      </w:r>
      <w:r w:rsidR="004928D2">
        <w:t xml:space="preserve">The horizontal and vertical dimensions of the 2D map should be user-defined parameters. </w:t>
      </w:r>
      <w:r w:rsidR="00551A61">
        <w:t>A life form should be able to move, sense the environment</w:t>
      </w:r>
      <w:r w:rsidR="004928D2">
        <w:t xml:space="preserve"> (sight, smell, etc.)</w:t>
      </w:r>
      <w:r w:rsidR="00551A61">
        <w:t xml:space="preserve">, find and eat food to increase its energy/stamina level. </w:t>
      </w:r>
      <w:r w:rsidR="00E41EC6">
        <w:t xml:space="preserve">By using inheritance several different types of life forms should be developed. Life </w:t>
      </w:r>
      <w:r w:rsidR="00551A61">
        <w:t xml:space="preserve">forms may prefer some type of food over others (e.g., carnivores vs herbivores). </w:t>
      </w:r>
      <w:r w:rsidR="004928D2">
        <w:t>Some life forms may have a complex behaviour and organise themselves in social groups</w:t>
      </w:r>
      <w:r w:rsidR="00E41EC6">
        <w:t xml:space="preserve"> or communicate with other</w:t>
      </w:r>
      <w:r w:rsidR="00F14A1B">
        <w:t>s</w:t>
      </w:r>
      <w:r w:rsidR="00E41EC6">
        <w:t xml:space="preserve"> to hunt</w:t>
      </w:r>
      <w:r w:rsidR="004928D2">
        <w:t xml:space="preserve">. </w:t>
      </w:r>
      <w:r w:rsidR="00551A61">
        <w:t>When the life form performs an action (moving, sensing) its energy/stamina level is decreased. The environment can contain life forms, food entities containing some amount of calories or poison. Complex food entities may be able to provide a continuous source of food (e.g.. grass, plant, fruit trees, etc.). The environment contains obstacles (such as rocks, trees, etc.). Some objects in the environment may be changed by the life forms (such nests, dens, etc.) and use</w:t>
      </w:r>
      <w:r w:rsidR="00F54086">
        <w:t>d</w:t>
      </w:r>
      <w:r w:rsidR="00551A61">
        <w:t xml:space="preserve"> for protection</w:t>
      </w:r>
      <w:del w:id="1" w:author="Patrick Parslow" w:date="2015-09-01T10:32:00Z">
        <w:r w:rsidR="00551A61" w:rsidDel="00F14A1B">
          <w:delText>s</w:delText>
        </w:r>
      </w:del>
      <w:r w:rsidR="00551A61">
        <w:t>.</w:t>
      </w:r>
      <w:r w:rsidR="009A7086">
        <w:t xml:space="preserve"> Life forms </w:t>
      </w:r>
      <w:r w:rsidR="00DD47E7">
        <w:t xml:space="preserve">and other entities </w:t>
      </w:r>
      <w:r w:rsidR="009A7086">
        <w:t>should be shown on the map by means of icons or images.</w:t>
      </w:r>
      <w:r w:rsidR="00E41EC6">
        <w:t xml:space="preserve"> </w:t>
      </w:r>
    </w:p>
    <w:p w14:paraId="66707775" w14:textId="77777777" w:rsidR="00E33654" w:rsidRDefault="00E33654" w:rsidP="00CE58D9">
      <w:pPr>
        <w:jc w:val="both"/>
      </w:pPr>
    </w:p>
    <w:p w14:paraId="03A3B8C5" w14:textId="1F607D7B" w:rsidR="00551A61" w:rsidRDefault="00551A61" w:rsidP="00CE58D9">
      <w:pPr>
        <w:jc w:val="both"/>
      </w:pPr>
      <w:r>
        <w:t>Each student may determine the richness and complexity of the simulation and use creativity</w:t>
      </w:r>
      <w:r w:rsidR="00E33654">
        <w:t>, however remember th</w:t>
      </w:r>
      <w:r w:rsidR="00F14A1B">
        <w:t>at</w:t>
      </w:r>
      <w:r w:rsidR="00E33654">
        <w:t xml:space="preserve"> richness impacts positively on the final mark</w:t>
      </w:r>
      <w:r>
        <w:t>.</w:t>
      </w:r>
    </w:p>
    <w:p w14:paraId="3AF41B4F" w14:textId="77777777" w:rsidR="00551A61" w:rsidRDefault="00551A61" w:rsidP="00CE58D9">
      <w:pPr>
        <w:jc w:val="both"/>
      </w:pPr>
    </w:p>
    <w:p w14:paraId="41C872F3" w14:textId="77777777" w:rsidR="00F12813" w:rsidRDefault="00F12813" w:rsidP="00F12813">
      <w:pPr>
        <w:jc w:val="both"/>
      </w:pPr>
      <w:r>
        <w:rPr>
          <w:b/>
          <w:i/>
        </w:rPr>
        <w:t xml:space="preserve">Graphical User Interface: </w:t>
      </w:r>
      <w:r>
        <w:t>A</w:t>
      </w:r>
      <w:r w:rsidRPr="00F12813">
        <w:t xml:space="preserve"> </w:t>
      </w:r>
      <w:r>
        <w:t xml:space="preserve">Graphical User Interface (GUI) based on </w:t>
      </w:r>
      <w:r w:rsidR="005A6B71">
        <w:t>JavaFX</w:t>
      </w:r>
      <w:r>
        <w:t xml:space="preserve"> must be provided. You can use the Java console (stdin/stdout) only for displaying debugging information.</w:t>
      </w:r>
      <w:r w:rsidR="00E63FE8">
        <w:t xml:space="preserve"> </w:t>
      </w:r>
      <w:r>
        <w:t xml:space="preserve">The GUI has menus with menu items </w:t>
      </w:r>
      <w:r w:rsidR="006C746B">
        <w:t xml:space="preserve">and </w:t>
      </w:r>
      <w:r w:rsidR="001F5770">
        <w:t>a toolbar with b</w:t>
      </w:r>
      <w:r>
        <w:t>uttons to control the simulation (e.g., start, pause, reset, etc.).</w:t>
      </w:r>
      <w:r w:rsidR="006C746B">
        <w:t xml:space="preserve"> </w:t>
      </w:r>
      <w:r w:rsidRPr="00A221CF">
        <w:rPr>
          <w:b/>
          <w:i/>
        </w:rPr>
        <w:t>IMPORTANT</w:t>
      </w:r>
      <w:r>
        <w:t xml:space="preserve">: GUI based on GUI builder tools </w:t>
      </w:r>
      <w:r w:rsidR="00F54086">
        <w:t>will</w:t>
      </w:r>
      <w:r w:rsidR="006C746B">
        <w:t xml:space="preserve"> </w:t>
      </w:r>
      <w:r>
        <w:t xml:space="preserve">not be accepted: the GUI must be hand-coded by using the </w:t>
      </w:r>
      <w:r w:rsidR="001F5770">
        <w:t>JavaFX API</w:t>
      </w:r>
      <w:r>
        <w:t xml:space="preserve"> directly.</w:t>
      </w:r>
    </w:p>
    <w:p w14:paraId="41EEB888" w14:textId="77777777" w:rsidR="00FE0561" w:rsidRDefault="00FE0561" w:rsidP="001F0060"/>
    <w:p w14:paraId="7E2A1497" w14:textId="77777777" w:rsidR="00FE0561" w:rsidRDefault="00FE0561" w:rsidP="00FE0561">
      <w:r w:rsidRPr="00925436">
        <w:rPr>
          <w:b/>
          <w:i/>
        </w:rPr>
        <w:t xml:space="preserve">Configurations </w:t>
      </w:r>
      <w:r>
        <w:rPr>
          <w:b/>
          <w:i/>
        </w:rPr>
        <w:t>F</w:t>
      </w:r>
      <w:r w:rsidRPr="00925436">
        <w:rPr>
          <w:b/>
          <w:i/>
        </w:rPr>
        <w:t>ile:</w:t>
      </w:r>
      <w:r>
        <w:t xml:space="preserve"> The application allows the user to save and load simulation configurations from files. A configuration is defined as the set of parameters required to set up and start a simulation. The application should also remember the last configuration file used when the application is restarted and should automatically load the last configuration when started.</w:t>
      </w:r>
    </w:p>
    <w:p w14:paraId="2F64E73B" w14:textId="77777777" w:rsidR="00FE0561" w:rsidRDefault="00FE0561" w:rsidP="00FE0561">
      <w:pPr>
        <w:jc w:val="both"/>
      </w:pPr>
    </w:p>
    <w:p w14:paraId="4D079E5F" w14:textId="77777777" w:rsidR="00FE0561" w:rsidRDefault="00FE0561" w:rsidP="00FE0561">
      <w:r w:rsidRPr="00987BBE">
        <w:rPr>
          <w:b/>
          <w:i/>
        </w:rPr>
        <w:t xml:space="preserve">Application </w:t>
      </w:r>
      <w:r>
        <w:rPr>
          <w:b/>
          <w:i/>
        </w:rPr>
        <w:t>M</w:t>
      </w:r>
      <w:r w:rsidRPr="00987BBE">
        <w:rPr>
          <w:b/>
          <w:i/>
        </w:rPr>
        <w:t>enu:</w:t>
      </w:r>
      <w:r>
        <w:t xml:space="preserve"> The application should be organized in 5 menus as shown in </w:t>
      </w:r>
      <w:r w:rsidR="00DD47E7">
        <w:t>F</w:t>
      </w:r>
      <w:r>
        <w:t>igure</w:t>
      </w:r>
      <w:r w:rsidR="00DD47E7">
        <w:t xml:space="preserve"> 1</w:t>
      </w:r>
      <w:r>
        <w:t>. A different structure of the menu items is acceptable as long as they provide an equi</w:t>
      </w:r>
      <w:r w:rsidR="00F12813">
        <w:t>valent</w:t>
      </w:r>
      <w:r>
        <w:t xml:space="preserve"> set of features.</w:t>
      </w:r>
      <w:r w:rsidR="00F12813">
        <w:t xml:space="preserve"> </w:t>
      </w:r>
      <w:r w:rsidR="00F12813">
        <w:br/>
      </w:r>
      <w:r w:rsidR="001F5770">
        <w:t>You can make design choices about what the menu items</w:t>
      </w:r>
      <w:r w:rsidR="00F54086">
        <w:t xml:space="preserve"> are</w:t>
      </w:r>
      <w:r w:rsidR="001F5770">
        <w:t>, as long as you describe these choices in the design section of the report.</w:t>
      </w:r>
    </w:p>
    <w:p w14:paraId="3853777B" w14:textId="77777777" w:rsidR="00DD47E7" w:rsidRDefault="00DD47E7" w:rsidP="00FE0561"/>
    <w:p w14:paraId="751B82C5" w14:textId="77777777" w:rsidR="00DD47E7" w:rsidRDefault="00DD47E7" w:rsidP="00DD47E7">
      <w:r w:rsidRPr="0028602B">
        <w:rPr>
          <w:b/>
          <w:i/>
        </w:rPr>
        <w:t>Inheritance</w:t>
      </w:r>
      <w:r>
        <w:rPr>
          <w:b/>
          <w:i/>
        </w:rPr>
        <w:t xml:space="preserve">: </w:t>
      </w:r>
      <w:r>
        <w:t xml:space="preserve">the code should make use of either an abstract class or an interface. </w:t>
      </w:r>
      <w:r w:rsidRPr="00D03AEF">
        <w:rPr>
          <w:b/>
          <w:i/>
        </w:rPr>
        <w:t>Generics</w:t>
      </w:r>
      <w:r>
        <w:t xml:space="preserve"> must be used throughout the code. </w:t>
      </w:r>
    </w:p>
    <w:p w14:paraId="3B74BEA5" w14:textId="77777777" w:rsidR="00DD47E7" w:rsidRDefault="00DD47E7" w:rsidP="00DD47E7"/>
    <w:p w14:paraId="08C29C2F" w14:textId="77777777" w:rsidR="00DD47E7" w:rsidRDefault="00DD47E7" w:rsidP="00B904CD">
      <w:r>
        <w:rPr>
          <w:b/>
          <w:i/>
        </w:rPr>
        <w:t>Animation</w:t>
      </w:r>
      <w:r w:rsidRPr="00925436">
        <w:rPr>
          <w:b/>
          <w:i/>
        </w:rPr>
        <w:t>:</w:t>
      </w:r>
      <w:r>
        <w:t xml:space="preserve"> In the lecture of week 8 java animations were discussed. </w:t>
      </w:r>
      <w:r w:rsidR="00B904CD">
        <w:t>You can use this method, or any other you prefer as long as you use JavaFX, to achieve the animation.</w:t>
      </w:r>
    </w:p>
    <w:p w14:paraId="2CEE5B31" w14:textId="77777777" w:rsidR="00DD47E7" w:rsidRDefault="00DD47E7" w:rsidP="00DD47E7"/>
    <w:p w14:paraId="4F2D2F68" w14:textId="77777777" w:rsidR="00DD47E7" w:rsidRDefault="00DD47E7" w:rsidP="00DD47E7"/>
    <w:p w14:paraId="138082FF" w14:textId="77777777" w:rsidR="00DD47E7" w:rsidRDefault="00DD47E7" w:rsidP="00DD47E7"/>
    <w:p w14:paraId="442E3EC9" w14:textId="77777777" w:rsidR="00DD47E7" w:rsidRDefault="00DD47E7" w:rsidP="00DD47E7"/>
    <w:p w14:paraId="3D2B902B" w14:textId="77777777" w:rsidR="00DD47E7" w:rsidRDefault="00DD47E7" w:rsidP="00DD47E7"/>
    <w:p w14:paraId="4B4691B8" w14:textId="77777777" w:rsidR="00DD47E7" w:rsidRDefault="00DD47E7" w:rsidP="00DD47E7"/>
    <w:p w14:paraId="6D512059" w14:textId="77777777" w:rsidR="00DD47E7" w:rsidRDefault="00DD47E7" w:rsidP="00DD47E7"/>
    <w:p w14:paraId="5C52F4BC" w14:textId="77777777" w:rsidR="00DD47E7" w:rsidRDefault="00DD47E7" w:rsidP="00DD47E7"/>
    <w:p w14:paraId="7583BA9E" w14:textId="77777777" w:rsidR="00B904CD" w:rsidRDefault="00B904CD" w:rsidP="00DD47E7"/>
    <w:p w14:paraId="599B35EF" w14:textId="77777777" w:rsidR="00DD47E7" w:rsidRDefault="00DD47E7" w:rsidP="00FE0561"/>
    <w:p w14:paraId="3270F974" w14:textId="77777777" w:rsidR="00DD47E7" w:rsidRDefault="00DD47E7" w:rsidP="00FE0561"/>
    <w:tbl>
      <w:tblPr>
        <w:tblW w:w="594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tblGrid>
      <w:tr w:rsidR="00FE0561" w14:paraId="58314233" w14:textId="77777777" w:rsidTr="00DC576F">
        <w:tc>
          <w:tcPr>
            <w:tcW w:w="5940" w:type="dxa"/>
          </w:tcPr>
          <w:p w14:paraId="331E92A3" w14:textId="77777777" w:rsidR="00FE0561" w:rsidRPr="0082731F" w:rsidRDefault="00FE0561" w:rsidP="00DC576F">
            <w:pPr>
              <w:rPr>
                <w:b/>
                <w:sz w:val="18"/>
                <w:szCs w:val="18"/>
              </w:rPr>
            </w:pPr>
            <w:r w:rsidRPr="0082731F">
              <w:rPr>
                <w:b/>
                <w:sz w:val="18"/>
                <w:szCs w:val="18"/>
              </w:rPr>
              <w:t>File</w:t>
            </w:r>
          </w:p>
          <w:p w14:paraId="36EC333C" w14:textId="77777777" w:rsidR="00FE0561" w:rsidRPr="001507D6" w:rsidRDefault="00FE0561" w:rsidP="00FE0561">
            <w:pPr>
              <w:numPr>
                <w:ilvl w:val="0"/>
                <w:numId w:val="19"/>
              </w:numPr>
              <w:tabs>
                <w:tab w:val="clear" w:pos="1080"/>
                <w:tab w:val="num" w:pos="360"/>
              </w:tabs>
              <w:suppressAutoHyphens w:val="0"/>
              <w:ind w:left="360"/>
              <w:rPr>
                <w:sz w:val="18"/>
                <w:szCs w:val="18"/>
              </w:rPr>
            </w:pPr>
            <w:r w:rsidRPr="0082731F">
              <w:rPr>
                <w:sz w:val="18"/>
                <w:szCs w:val="18"/>
              </w:rPr>
              <w:t>New</w:t>
            </w:r>
            <w:r>
              <w:rPr>
                <w:sz w:val="18"/>
                <w:szCs w:val="18"/>
              </w:rPr>
              <w:t xml:space="preserve"> configuration   </w:t>
            </w:r>
            <w:r w:rsidRPr="0082731F">
              <w:rPr>
                <w:sz w:val="18"/>
                <w:szCs w:val="18"/>
              </w:rPr>
              <w:t xml:space="preserve">     </w:t>
            </w:r>
            <w:r>
              <w:rPr>
                <w:sz w:val="18"/>
                <w:szCs w:val="18"/>
              </w:rPr>
              <w:t xml:space="preserve">      </w:t>
            </w:r>
            <w:r w:rsidRPr="0082731F">
              <w:rPr>
                <w:color w:val="808080"/>
                <w:sz w:val="18"/>
                <w:szCs w:val="18"/>
              </w:rPr>
              <w:t>(</w:t>
            </w:r>
            <w:r>
              <w:rPr>
                <w:color w:val="808080"/>
                <w:sz w:val="18"/>
                <w:szCs w:val="18"/>
              </w:rPr>
              <w:t xml:space="preserve">reset configuration, no </w:t>
            </w:r>
            <w:r w:rsidRPr="0082731F">
              <w:rPr>
                <w:color w:val="808080"/>
                <w:sz w:val="18"/>
                <w:szCs w:val="18"/>
              </w:rPr>
              <w:t>file</w:t>
            </w:r>
            <w:r>
              <w:rPr>
                <w:color w:val="808080"/>
                <w:sz w:val="18"/>
                <w:szCs w:val="18"/>
              </w:rPr>
              <w:t xml:space="preserve"> is created</w:t>
            </w:r>
            <w:r w:rsidRPr="0082731F">
              <w:rPr>
                <w:color w:val="808080"/>
                <w:sz w:val="18"/>
                <w:szCs w:val="18"/>
              </w:rPr>
              <w:t>)</w:t>
            </w:r>
          </w:p>
          <w:p w14:paraId="1E764B3B" w14:textId="77777777" w:rsidR="00FE0561" w:rsidRPr="0082731F" w:rsidRDefault="00FE0561" w:rsidP="00FE0561">
            <w:pPr>
              <w:numPr>
                <w:ilvl w:val="0"/>
                <w:numId w:val="19"/>
              </w:numPr>
              <w:tabs>
                <w:tab w:val="clear" w:pos="1080"/>
                <w:tab w:val="num" w:pos="360"/>
              </w:tabs>
              <w:suppressAutoHyphens w:val="0"/>
              <w:ind w:left="360"/>
              <w:rPr>
                <w:sz w:val="18"/>
                <w:szCs w:val="18"/>
              </w:rPr>
            </w:pPr>
            <w:r w:rsidRPr="0082731F">
              <w:rPr>
                <w:sz w:val="18"/>
                <w:szCs w:val="18"/>
              </w:rPr>
              <w:t>Open</w:t>
            </w:r>
            <w:r>
              <w:rPr>
                <w:sz w:val="18"/>
                <w:szCs w:val="18"/>
              </w:rPr>
              <w:t xml:space="preserve"> configuration file</w:t>
            </w:r>
            <w:r w:rsidRPr="0082731F">
              <w:rPr>
                <w:sz w:val="18"/>
                <w:szCs w:val="18"/>
              </w:rPr>
              <w:t xml:space="preserve">      </w:t>
            </w:r>
            <w:r w:rsidRPr="0082731F">
              <w:rPr>
                <w:color w:val="808080"/>
                <w:sz w:val="18"/>
                <w:szCs w:val="18"/>
              </w:rPr>
              <w:t>(using your own file format, e.g. CSV)</w:t>
            </w:r>
          </w:p>
          <w:p w14:paraId="3B30E662" w14:textId="77777777" w:rsidR="00FE0561" w:rsidRPr="0082731F" w:rsidRDefault="00FE0561" w:rsidP="00FE0561">
            <w:pPr>
              <w:numPr>
                <w:ilvl w:val="0"/>
                <w:numId w:val="19"/>
              </w:numPr>
              <w:tabs>
                <w:tab w:val="clear" w:pos="1080"/>
                <w:tab w:val="num" w:pos="360"/>
              </w:tabs>
              <w:suppressAutoHyphens w:val="0"/>
              <w:ind w:left="360"/>
              <w:rPr>
                <w:sz w:val="18"/>
                <w:szCs w:val="18"/>
              </w:rPr>
            </w:pPr>
            <w:r w:rsidRPr="0082731F">
              <w:rPr>
                <w:sz w:val="18"/>
                <w:szCs w:val="18"/>
              </w:rPr>
              <w:t xml:space="preserve">Save             </w:t>
            </w:r>
            <w:r>
              <w:rPr>
                <w:sz w:val="18"/>
                <w:szCs w:val="18"/>
              </w:rPr>
              <w:t xml:space="preserve">                      </w:t>
            </w:r>
            <w:r w:rsidRPr="0082731F">
              <w:rPr>
                <w:sz w:val="18"/>
                <w:szCs w:val="18"/>
              </w:rPr>
              <w:t xml:space="preserve"> </w:t>
            </w:r>
            <w:r w:rsidRPr="0082731F">
              <w:rPr>
                <w:color w:val="808080"/>
                <w:sz w:val="18"/>
                <w:szCs w:val="18"/>
              </w:rPr>
              <w:t>(using your own file format)</w:t>
            </w:r>
          </w:p>
          <w:p w14:paraId="5E03102C" w14:textId="77777777" w:rsidR="00FE0561" w:rsidRPr="0082731F" w:rsidRDefault="00FE0561" w:rsidP="00FE0561">
            <w:pPr>
              <w:numPr>
                <w:ilvl w:val="0"/>
                <w:numId w:val="19"/>
              </w:numPr>
              <w:tabs>
                <w:tab w:val="clear" w:pos="1080"/>
                <w:tab w:val="num" w:pos="360"/>
              </w:tabs>
              <w:suppressAutoHyphens w:val="0"/>
              <w:ind w:left="360"/>
              <w:rPr>
                <w:sz w:val="18"/>
                <w:szCs w:val="18"/>
              </w:rPr>
            </w:pPr>
            <w:r w:rsidRPr="0082731F">
              <w:rPr>
                <w:sz w:val="18"/>
                <w:szCs w:val="18"/>
              </w:rPr>
              <w:t xml:space="preserve">Save as         </w:t>
            </w:r>
            <w:r>
              <w:rPr>
                <w:sz w:val="18"/>
                <w:szCs w:val="18"/>
              </w:rPr>
              <w:t xml:space="preserve">                       </w:t>
            </w:r>
            <w:r w:rsidRPr="0082731F">
              <w:rPr>
                <w:color w:val="808080"/>
                <w:sz w:val="18"/>
                <w:szCs w:val="18"/>
              </w:rPr>
              <w:t>(allows to change the file name)</w:t>
            </w:r>
          </w:p>
          <w:p w14:paraId="36904845" w14:textId="77777777" w:rsidR="00FE0561" w:rsidRPr="0082731F" w:rsidRDefault="00FE0561" w:rsidP="00FE0561">
            <w:pPr>
              <w:numPr>
                <w:ilvl w:val="0"/>
                <w:numId w:val="19"/>
              </w:numPr>
              <w:tabs>
                <w:tab w:val="clear" w:pos="1080"/>
                <w:tab w:val="num" w:pos="360"/>
              </w:tabs>
              <w:suppressAutoHyphens w:val="0"/>
              <w:ind w:left="360"/>
              <w:rPr>
                <w:sz w:val="18"/>
                <w:szCs w:val="18"/>
              </w:rPr>
            </w:pPr>
            <w:r w:rsidRPr="0082731F">
              <w:rPr>
                <w:sz w:val="18"/>
                <w:szCs w:val="18"/>
              </w:rPr>
              <w:t>Exit</w:t>
            </w:r>
          </w:p>
        </w:tc>
      </w:tr>
      <w:tr w:rsidR="00FE0561" w14:paraId="4A726895" w14:textId="77777777" w:rsidTr="00DC576F">
        <w:tc>
          <w:tcPr>
            <w:tcW w:w="5940" w:type="dxa"/>
          </w:tcPr>
          <w:p w14:paraId="74C59523" w14:textId="77777777" w:rsidR="00FE0561" w:rsidRPr="0082731F" w:rsidRDefault="00FE0561" w:rsidP="00DC576F">
            <w:pPr>
              <w:rPr>
                <w:b/>
                <w:sz w:val="18"/>
                <w:szCs w:val="18"/>
              </w:rPr>
            </w:pPr>
            <w:r w:rsidRPr="0082731F">
              <w:rPr>
                <w:b/>
                <w:sz w:val="18"/>
                <w:szCs w:val="18"/>
              </w:rPr>
              <w:t>View</w:t>
            </w:r>
          </w:p>
          <w:p w14:paraId="5AF74E28" w14:textId="77777777" w:rsidR="00FE0561" w:rsidRDefault="00FE0561" w:rsidP="00FE0561">
            <w:pPr>
              <w:numPr>
                <w:ilvl w:val="0"/>
                <w:numId w:val="20"/>
              </w:numPr>
              <w:suppressAutoHyphens w:val="0"/>
              <w:rPr>
                <w:sz w:val="18"/>
                <w:szCs w:val="18"/>
              </w:rPr>
            </w:pPr>
            <w:r w:rsidRPr="0082731F">
              <w:rPr>
                <w:sz w:val="18"/>
                <w:szCs w:val="18"/>
              </w:rPr>
              <w:t>Display</w:t>
            </w:r>
            <w:r>
              <w:rPr>
                <w:sz w:val="18"/>
                <w:szCs w:val="18"/>
              </w:rPr>
              <w:t xml:space="preserve"> configuration</w:t>
            </w:r>
          </w:p>
          <w:p w14:paraId="5C7E4AD7" w14:textId="77777777" w:rsidR="00FE0561" w:rsidRDefault="00FE0561" w:rsidP="00FE0561">
            <w:pPr>
              <w:numPr>
                <w:ilvl w:val="0"/>
                <w:numId w:val="20"/>
              </w:numPr>
              <w:suppressAutoHyphens w:val="0"/>
              <w:rPr>
                <w:sz w:val="18"/>
                <w:szCs w:val="18"/>
              </w:rPr>
            </w:pPr>
            <w:r>
              <w:rPr>
                <w:sz w:val="18"/>
                <w:szCs w:val="18"/>
              </w:rPr>
              <w:t>Edit configuration</w:t>
            </w:r>
          </w:p>
          <w:p w14:paraId="740A1309" w14:textId="77777777" w:rsidR="00FE0561" w:rsidRDefault="00FE0561" w:rsidP="00FE0561">
            <w:pPr>
              <w:numPr>
                <w:ilvl w:val="0"/>
                <w:numId w:val="20"/>
              </w:numPr>
              <w:suppressAutoHyphens w:val="0"/>
              <w:rPr>
                <w:sz w:val="18"/>
                <w:szCs w:val="18"/>
              </w:rPr>
            </w:pPr>
            <w:r w:rsidRPr="0082731F">
              <w:rPr>
                <w:sz w:val="18"/>
                <w:szCs w:val="18"/>
              </w:rPr>
              <w:t xml:space="preserve">Display </w:t>
            </w:r>
            <w:r>
              <w:rPr>
                <w:sz w:val="18"/>
                <w:szCs w:val="18"/>
              </w:rPr>
              <w:t>i</w:t>
            </w:r>
            <w:r w:rsidRPr="0082731F">
              <w:rPr>
                <w:sz w:val="18"/>
                <w:szCs w:val="18"/>
              </w:rPr>
              <w:t xml:space="preserve">nfo about </w:t>
            </w:r>
            <w:r>
              <w:rPr>
                <w:sz w:val="18"/>
                <w:szCs w:val="18"/>
              </w:rPr>
              <w:t>life forms (e.g., list of &lt;ID, name, position, energy&gt;)</w:t>
            </w:r>
          </w:p>
          <w:p w14:paraId="418946EA" w14:textId="77777777" w:rsidR="00FE0561" w:rsidRPr="00744BD5" w:rsidRDefault="00FE0561" w:rsidP="00FE0561">
            <w:pPr>
              <w:numPr>
                <w:ilvl w:val="0"/>
                <w:numId w:val="20"/>
              </w:numPr>
              <w:suppressAutoHyphens w:val="0"/>
              <w:rPr>
                <w:sz w:val="18"/>
                <w:szCs w:val="18"/>
              </w:rPr>
            </w:pPr>
            <w:r>
              <w:rPr>
                <w:sz w:val="18"/>
                <w:szCs w:val="18"/>
              </w:rPr>
              <w:t>Display info about map (size, obstacles, food)</w:t>
            </w:r>
          </w:p>
        </w:tc>
      </w:tr>
      <w:tr w:rsidR="00FE0561" w14:paraId="22D87441" w14:textId="77777777" w:rsidTr="00DC576F">
        <w:tc>
          <w:tcPr>
            <w:tcW w:w="5940" w:type="dxa"/>
          </w:tcPr>
          <w:p w14:paraId="2222F359" w14:textId="77777777" w:rsidR="00FE0561" w:rsidRPr="0082731F" w:rsidRDefault="00FE0561" w:rsidP="00DC576F">
            <w:pPr>
              <w:rPr>
                <w:b/>
                <w:sz w:val="18"/>
                <w:szCs w:val="18"/>
              </w:rPr>
            </w:pPr>
            <w:r w:rsidRPr="0082731F">
              <w:rPr>
                <w:b/>
                <w:sz w:val="18"/>
                <w:szCs w:val="18"/>
              </w:rPr>
              <w:t>Edit</w:t>
            </w:r>
          </w:p>
          <w:p w14:paraId="31DE614B" w14:textId="77777777" w:rsidR="00FE0561" w:rsidRPr="0082731F" w:rsidRDefault="00FE0561" w:rsidP="00FE0561">
            <w:pPr>
              <w:numPr>
                <w:ilvl w:val="0"/>
                <w:numId w:val="21"/>
              </w:numPr>
              <w:suppressAutoHyphens w:val="0"/>
              <w:rPr>
                <w:sz w:val="18"/>
                <w:szCs w:val="18"/>
              </w:rPr>
            </w:pPr>
            <w:r w:rsidRPr="0082731F">
              <w:rPr>
                <w:sz w:val="18"/>
                <w:szCs w:val="18"/>
              </w:rPr>
              <w:t xml:space="preserve">Modify current </w:t>
            </w:r>
            <w:r>
              <w:rPr>
                <w:sz w:val="18"/>
                <w:szCs w:val="18"/>
              </w:rPr>
              <w:t>life form parameters</w:t>
            </w:r>
          </w:p>
          <w:p w14:paraId="3B474A6C" w14:textId="77777777" w:rsidR="00FE0561" w:rsidRPr="0082731F" w:rsidRDefault="00FE0561" w:rsidP="00FE0561">
            <w:pPr>
              <w:numPr>
                <w:ilvl w:val="0"/>
                <w:numId w:val="21"/>
              </w:numPr>
              <w:suppressAutoHyphens w:val="0"/>
              <w:rPr>
                <w:sz w:val="18"/>
                <w:szCs w:val="18"/>
              </w:rPr>
            </w:pPr>
            <w:r w:rsidRPr="0082731F">
              <w:rPr>
                <w:sz w:val="18"/>
                <w:szCs w:val="18"/>
              </w:rPr>
              <w:t xml:space="preserve">Remove current </w:t>
            </w:r>
            <w:r>
              <w:rPr>
                <w:sz w:val="18"/>
                <w:szCs w:val="18"/>
              </w:rPr>
              <w:t>life form</w:t>
            </w:r>
          </w:p>
          <w:p w14:paraId="38FED259" w14:textId="77777777" w:rsidR="00FE0561" w:rsidRPr="0082731F" w:rsidRDefault="00FE0561" w:rsidP="00FE0561">
            <w:pPr>
              <w:numPr>
                <w:ilvl w:val="0"/>
                <w:numId w:val="21"/>
              </w:numPr>
              <w:suppressAutoHyphens w:val="0"/>
              <w:rPr>
                <w:sz w:val="18"/>
                <w:szCs w:val="18"/>
              </w:rPr>
            </w:pPr>
            <w:r w:rsidRPr="0082731F">
              <w:rPr>
                <w:sz w:val="18"/>
                <w:szCs w:val="18"/>
              </w:rPr>
              <w:t xml:space="preserve">Add a new </w:t>
            </w:r>
            <w:r>
              <w:rPr>
                <w:sz w:val="18"/>
                <w:szCs w:val="18"/>
              </w:rPr>
              <w:t>life form</w:t>
            </w:r>
          </w:p>
        </w:tc>
      </w:tr>
      <w:tr w:rsidR="00FE0561" w14:paraId="7EDBBA5D" w14:textId="77777777" w:rsidTr="00DC576F">
        <w:tc>
          <w:tcPr>
            <w:tcW w:w="5940" w:type="dxa"/>
          </w:tcPr>
          <w:p w14:paraId="64F0A5DF" w14:textId="77777777" w:rsidR="00FE0561" w:rsidRPr="0082731F" w:rsidRDefault="00FE0561" w:rsidP="00DC576F">
            <w:pPr>
              <w:rPr>
                <w:b/>
                <w:sz w:val="18"/>
                <w:szCs w:val="18"/>
              </w:rPr>
            </w:pPr>
            <w:r>
              <w:rPr>
                <w:b/>
                <w:sz w:val="18"/>
                <w:szCs w:val="18"/>
              </w:rPr>
              <w:t>Simulation</w:t>
            </w:r>
          </w:p>
          <w:p w14:paraId="7F18480E" w14:textId="77777777" w:rsidR="00FE0561" w:rsidRPr="0082731F" w:rsidRDefault="00FE0561" w:rsidP="00FE0561">
            <w:pPr>
              <w:numPr>
                <w:ilvl w:val="0"/>
                <w:numId w:val="22"/>
              </w:numPr>
              <w:suppressAutoHyphens w:val="0"/>
              <w:rPr>
                <w:sz w:val="18"/>
                <w:szCs w:val="18"/>
              </w:rPr>
            </w:pPr>
            <w:r>
              <w:rPr>
                <w:sz w:val="18"/>
                <w:szCs w:val="18"/>
              </w:rPr>
              <w:t>Run</w:t>
            </w:r>
          </w:p>
          <w:p w14:paraId="61913E70" w14:textId="77777777" w:rsidR="00FE0561" w:rsidRPr="0082731F" w:rsidRDefault="00FE0561" w:rsidP="00FE0561">
            <w:pPr>
              <w:numPr>
                <w:ilvl w:val="0"/>
                <w:numId w:val="22"/>
              </w:numPr>
              <w:suppressAutoHyphens w:val="0"/>
              <w:rPr>
                <w:sz w:val="18"/>
                <w:szCs w:val="18"/>
              </w:rPr>
            </w:pPr>
            <w:r>
              <w:rPr>
                <w:sz w:val="18"/>
                <w:szCs w:val="18"/>
              </w:rPr>
              <w:t>Stop</w:t>
            </w:r>
          </w:p>
          <w:p w14:paraId="1C154A8C" w14:textId="77777777" w:rsidR="00FE0561" w:rsidRPr="0082731F" w:rsidRDefault="00FE0561" w:rsidP="00FE0561">
            <w:pPr>
              <w:numPr>
                <w:ilvl w:val="0"/>
                <w:numId w:val="22"/>
              </w:numPr>
              <w:suppressAutoHyphens w:val="0"/>
              <w:rPr>
                <w:color w:val="808080"/>
                <w:sz w:val="18"/>
                <w:szCs w:val="18"/>
              </w:rPr>
            </w:pPr>
            <w:r>
              <w:rPr>
                <w:sz w:val="18"/>
                <w:szCs w:val="18"/>
              </w:rPr>
              <w:t>Pause/restart</w:t>
            </w:r>
          </w:p>
          <w:p w14:paraId="77D999FF" w14:textId="77777777" w:rsidR="00FE0561" w:rsidRDefault="00FE0561" w:rsidP="00FE0561">
            <w:pPr>
              <w:numPr>
                <w:ilvl w:val="0"/>
                <w:numId w:val="22"/>
              </w:numPr>
              <w:suppressAutoHyphens w:val="0"/>
              <w:rPr>
                <w:sz w:val="18"/>
                <w:szCs w:val="18"/>
              </w:rPr>
            </w:pPr>
            <w:r w:rsidRPr="0082731F">
              <w:rPr>
                <w:sz w:val="18"/>
                <w:szCs w:val="18"/>
              </w:rPr>
              <w:t>Reset</w:t>
            </w:r>
          </w:p>
          <w:p w14:paraId="71F5D43A" w14:textId="77777777" w:rsidR="00FE0561" w:rsidRPr="0082731F" w:rsidRDefault="00FE0561" w:rsidP="00FE0561">
            <w:pPr>
              <w:numPr>
                <w:ilvl w:val="0"/>
                <w:numId w:val="22"/>
              </w:numPr>
              <w:suppressAutoHyphens w:val="0"/>
              <w:rPr>
                <w:sz w:val="18"/>
                <w:szCs w:val="18"/>
              </w:rPr>
            </w:pPr>
            <w:r>
              <w:rPr>
                <w:sz w:val="18"/>
                <w:szCs w:val="18"/>
              </w:rPr>
              <w:t xml:space="preserve">Display map at each iteration: ON/OFF   </w:t>
            </w:r>
            <w:r w:rsidRPr="00EF6F2B">
              <w:rPr>
                <w:color w:val="808080"/>
                <w:sz w:val="18"/>
                <w:szCs w:val="18"/>
              </w:rPr>
              <w:t>(toggle between O</w:t>
            </w:r>
            <w:r>
              <w:rPr>
                <w:color w:val="808080"/>
                <w:sz w:val="18"/>
                <w:szCs w:val="18"/>
              </w:rPr>
              <w:t>N</w:t>
            </w:r>
            <w:r w:rsidRPr="00EF6F2B">
              <w:rPr>
                <w:color w:val="808080"/>
                <w:sz w:val="18"/>
                <w:szCs w:val="18"/>
              </w:rPr>
              <w:t xml:space="preserve"> and OFF)</w:t>
            </w:r>
          </w:p>
        </w:tc>
      </w:tr>
      <w:tr w:rsidR="00FE0561" w14:paraId="27AE6609" w14:textId="77777777" w:rsidTr="00DC576F">
        <w:tc>
          <w:tcPr>
            <w:tcW w:w="5940" w:type="dxa"/>
          </w:tcPr>
          <w:p w14:paraId="4E898762" w14:textId="77777777" w:rsidR="00FE0561" w:rsidRPr="0082731F" w:rsidRDefault="00FE0561" w:rsidP="00DC576F">
            <w:pPr>
              <w:rPr>
                <w:b/>
                <w:sz w:val="18"/>
                <w:szCs w:val="18"/>
              </w:rPr>
            </w:pPr>
            <w:r>
              <w:rPr>
                <w:b/>
                <w:sz w:val="18"/>
                <w:szCs w:val="18"/>
              </w:rPr>
              <w:t>Help</w:t>
            </w:r>
          </w:p>
          <w:p w14:paraId="0D1B8F59" w14:textId="77777777" w:rsidR="00FE0561" w:rsidRDefault="00FE0561" w:rsidP="00FE0561">
            <w:pPr>
              <w:numPr>
                <w:ilvl w:val="0"/>
                <w:numId w:val="23"/>
              </w:numPr>
              <w:suppressAutoHyphens w:val="0"/>
              <w:rPr>
                <w:sz w:val="18"/>
                <w:szCs w:val="18"/>
              </w:rPr>
            </w:pPr>
            <w:r w:rsidRPr="001507D6">
              <w:rPr>
                <w:sz w:val="18"/>
                <w:szCs w:val="18"/>
              </w:rPr>
              <w:t xml:space="preserve">Display info about application </w:t>
            </w:r>
          </w:p>
          <w:p w14:paraId="75570D84" w14:textId="77777777" w:rsidR="00FE0561" w:rsidRPr="001507D6" w:rsidRDefault="00FE0561" w:rsidP="00FE0561">
            <w:pPr>
              <w:numPr>
                <w:ilvl w:val="0"/>
                <w:numId w:val="23"/>
              </w:numPr>
              <w:suppressAutoHyphens w:val="0"/>
              <w:rPr>
                <w:sz w:val="18"/>
                <w:szCs w:val="18"/>
              </w:rPr>
            </w:pPr>
            <w:r>
              <w:rPr>
                <w:sz w:val="18"/>
                <w:szCs w:val="18"/>
              </w:rPr>
              <w:t>Display info about author</w:t>
            </w:r>
          </w:p>
        </w:tc>
      </w:tr>
    </w:tbl>
    <w:p w14:paraId="688D1C18" w14:textId="77777777" w:rsidR="00FE0561" w:rsidRPr="00C278F1" w:rsidRDefault="00FE0561" w:rsidP="00FE0561">
      <w:pPr>
        <w:jc w:val="center"/>
        <w:rPr>
          <w:i/>
        </w:rPr>
      </w:pPr>
      <w:r w:rsidRPr="00C278F1">
        <w:rPr>
          <w:i/>
        </w:rPr>
        <w:t>Figure</w:t>
      </w:r>
      <w:r w:rsidR="00DD47E7">
        <w:rPr>
          <w:i/>
        </w:rPr>
        <w:t xml:space="preserve"> 1</w:t>
      </w:r>
      <w:r w:rsidRPr="00C278F1">
        <w:rPr>
          <w:i/>
        </w:rPr>
        <w:t xml:space="preserve">: </w:t>
      </w:r>
      <w:r>
        <w:rPr>
          <w:i/>
        </w:rPr>
        <w:t>Application Menu</w:t>
      </w:r>
    </w:p>
    <w:p w14:paraId="087BA0BC" w14:textId="77777777" w:rsidR="00872642" w:rsidRDefault="00872642" w:rsidP="00FB13BF"/>
    <w:p w14:paraId="09D201E0" w14:textId="77777777" w:rsidR="0062468B" w:rsidRPr="00993704" w:rsidRDefault="0062468B" w:rsidP="0062468B">
      <w:pPr>
        <w:jc w:val="both"/>
        <w:rPr>
          <w:b/>
        </w:rPr>
      </w:pPr>
      <w:r w:rsidRPr="00993704">
        <w:rPr>
          <w:b/>
        </w:rPr>
        <w:t>Electronic submission of the Jar archive</w:t>
      </w:r>
    </w:p>
    <w:p w14:paraId="589E9CFB" w14:textId="77777777" w:rsidR="004317F5" w:rsidRDefault="0062468B" w:rsidP="00872642">
      <w:r>
        <w:t>Eclipse you can easily export your project as jar archive. Please make sure that it contain</w:t>
      </w:r>
      <w:r w:rsidR="00F54086">
        <w:t>s</w:t>
      </w:r>
      <w:r>
        <w:t xml:space="preserve"> the source code (</w:t>
      </w:r>
      <w:r w:rsidRPr="00993704">
        <w:rPr>
          <w:b/>
        </w:rPr>
        <w:t>mandatory</w:t>
      </w:r>
      <w:r>
        <w:t>) and can be executed</w:t>
      </w:r>
      <w:r w:rsidR="00872642">
        <w:t xml:space="preserve"> (</w:t>
      </w:r>
      <w:r w:rsidR="00872642" w:rsidRPr="00993704">
        <w:rPr>
          <w:b/>
        </w:rPr>
        <w:t>mandatory</w:t>
      </w:r>
      <w:r w:rsidR="00872642">
        <w:t>)</w:t>
      </w:r>
      <w:r>
        <w:t xml:space="preserve">. </w:t>
      </w:r>
      <w:r w:rsidR="00BD167A">
        <w:t xml:space="preserve">You can find more information on jar archives here: </w:t>
      </w:r>
      <w:hyperlink r:id="rId8" w:history="1">
        <w:r w:rsidR="00BD167A">
          <w:rPr>
            <w:rStyle w:val="Hyperlink"/>
          </w:rPr>
          <w:t>http://docs.oracle.com/javase/tutorial/deployment/jar/build.html</w:t>
        </w:r>
      </w:hyperlink>
    </w:p>
    <w:p w14:paraId="57F92246" w14:textId="77777777" w:rsidR="00BD167A" w:rsidRDefault="00BD167A" w:rsidP="00872642"/>
    <w:p w14:paraId="0BA4B026" w14:textId="77777777" w:rsidR="004317F5" w:rsidRPr="00700C38" w:rsidRDefault="004317F5" w:rsidP="004317F5">
      <w:pPr>
        <w:jc w:val="both"/>
      </w:pPr>
      <w:r w:rsidRPr="00700C38">
        <w:t xml:space="preserve">The jar archive must contain the source code and </w:t>
      </w:r>
      <w:r w:rsidR="00F54086">
        <w:t>must</w:t>
      </w:r>
      <w:r w:rsidRPr="00700C38">
        <w:t xml:space="preserve"> be</w:t>
      </w:r>
      <w:r w:rsidR="00F54086">
        <w:t xml:space="preserve"> able to be</w:t>
      </w:r>
      <w:r w:rsidRPr="00700C38">
        <w:t xml:space="preserve"> run using the command</w:t>
      </w:r>
      <w:r>
        <w:t>:</w:t>
      </w:r>
    </w:p>
    <w:p w14:paraId="480657AE" w14:textId="77777777" w:rsidR="004317F5" w:rsidRDefault="004317F5" w:rsidP="004317F5">
      <w:pPr>
        <w:spacing w:line="360" w:lineRule="auto"/>
        <w:ind w:left="1134"/>
        <w:rPr>
          <w:rFonts w:ascii="Courier New" w:hAnsi="Courier New" w:cs="Courier New"/>
          <w:sz w:val="20"/>
          <w:szCs w:val="20"/>
        </w:rPr>
      </w:pPr>
      <w:r w:rsidRPr="00700C38">
        <w:rPr>
          <w:rFonts w:ascii="Courier New" w:hAnsi="Courier New" w:cs="Courier New"/>
          <w:sz w:val="20"/>
          <w:szCs w:val="20"/>
        </w:rPr>
        <w:t xml:space="preserve">   java </w:t>
      </w:r>
      <w:r>
        <w:rPr>
          <w:rFonts w:ascii="Courier New" w:hAnsi="Courier New" w:cs="Courier New"/>
          <w:sz w:val="20"/>
          <w:szCs w:val="20"/>
        </w:rPr>
        <w:t>–jar studentName_</w:t>
      </w:r>
      <w:r w:rsidR="00540EB2">
        <w:rPr>
          <w:rFonts w:ascii="Courier New" w:hAnsi="Courier New" w:cs="Courier New"/>
          <w:sz w:val="20"/>
          <w:szCs w:val="20"/>
        </w:rPr>
        <w:t>ALS</w:t>
      </w:r>
      <w:r w:rsidRPr="00700C38">
        <w:rPr>
          <w:rFonts w:ascii="Courier New" w:hAnsi="Courier New" w:cs="Courier New"/>
          <w:sz w:val="20"/>
          <w:szCs w:val="20"/>
        </w:rPr>
        <w:t>.jar</w:t>
      </w:r>
    </w:p>
    <w:p w14:paraId="365E78B1" w14:textId="77777777" w:rsidR="003465FE" w:rsidRDefault="003465FE" w:rsidP="002413F9">
      <w:pPr>
        <w:tabs>
          <w:tab w:val="left" w:pos="946"/>
        </w:tabs>
      </w:pPr>
    </w:p>
    <w:p w14:paraId="6148E6E8" w14:textId="77777777" w:rsidR="00E33654" w:rsidRDefault="00E33654">
      <w:pPr>
        <w:suppressAutoHyphens w:val="0"/>
        <w:rPr>
          <w:b/>
          <w:i/>
          <w:sz w:val="28"/>
          <w:szCs w:val="28"/>
        </w:rPr>
      </w:pPr>
      <w:r>
        <w:rPr>
          <w:b/>
          <w:i/>
          <w:sz w:val="28"/>
          <w:szCs w:val="28"/>
        </w:rPr>
        <w:br w:type="page"/>
      </w:r>
    </w:p>
    <w:p w14:paraId="44CF2C7F" w14:textId="77777777" w:rsidR="0062468B" w:rsidRPr="00A55B9F" w:rsidRDefault="001C24B3" w:rsidP="002413F9">
      <w:pPr>
        <w:tabs>
          <w:tab w:val="left" w:pos="946"/>
        </w:tabs>
        <w:rPr>
          <w:b/>
          <w:i/>
          <w:sz w:val="28"/>
          <w:szCs w:val="28"/>
        </w:rPr>
      </w:pPr>
      <w:r w:rsidRPr="00A55B9F">
        <w:rPr>
          <w:b/>
          <w:i/>
          <w:sz w:val="28"/>
          <w:szCs w:val="28"/>
        </w:rPr>
        <w:lastRenderedPageBreak/>
        <w:t>INSTRUCTIONS</w:t>
      </w:r>
    </w:p>
    <w:p w14:paraId="5AEAD249" w14:textId="77777777" w:rsidR="001C24B3" w:rsidRDefault="003465FE" w:rsidP="001C24B3">
      <w:pPr>
        <w:numPr>
          <w:ilvl w:val="0"/>
          <w:numId w:val="13"/>
        </w:numPr>
        <w:tabs>
          <w:tab w:val="left" w:pos="946"/>
        </w:tabs>
      </w:pPr>
      <w:r w:rsidRPr="003465FE">
        <w:rPr>
          <w:b/>
        </w:rPr>
        <w:t>Demonstration</w:t>
      </w:r>
      <w:r>
        <w:t xml:space="preserve">: </w:t>
      </w:r>
      <w:r w:rsidR="001C24B3" w:rsidRPr="001C24B3">
        <w:t xml:space="preserve">You are </w:t>
      </w:r>
      <w:r w:rsidR="001C24B3" w:rsidRPr="00A55B9F">
        <w:rPr>
          <w:u w:val="single"/>
        </w:rPr>
        <w:t>required</w:t>
      </w:r>
      <w:r w:rsidR="001C24B3" w:rsidRPr="001C24B3">
        <w:t xml:space="preserve"> </w:t>
      </w:r>
      <w:r w:rsidR="001C24B3">
        <w:t xml:space="preserve">to demonstrate the final application and </w:t>
      </w:r>
      <w:r w:rsidR="001C24B3" w:rsidRPr="001C24B3">
        <w:t xml:space="preserve">to </w:t>
      </w:r>
      <w:r w:rsidR="001C24B3">
        <w:t xml:space="preserve">get a </w:t>
      </w:r>
      <w:r w:rsidR="00872642">
        <w:t xml:space="preserve">demo </w:t>
      </w:r>
      <w:r w:rsidR="001C24B3">
        <w:t xml:space="preserve">mark sheet signed by an assistant during </w:t>
      </w:r>
      <w:r w:rsidR="00872642">
        <w:t xml:space="preserve">your </w:t>
      </w:r>
      <w:r w:rsidR="001C24B3">
        <w:t xml:space="preserve">practical session </w:t>
      </w:r>
      <w:r w:rsidR="00872642">
        <w:t xml:space="preserve">in the </w:t>
      </w:r>
      <w:r w:rsidR="00872642" w:rsidRPr="00872642">
        <w:rPr>
          <w:b/>
        </w:rPr>
        <w:t xml:space="preserve">Week </w:t>
      </w:r>
      <w:r w:rsidR="00273BAF">
        <w:rPr>
          <w:b/>
        </w:rPr>
        <w:t>2</w:t>
      </w:r>
      <w:r w:rsidR="00872642">
        <w:t xml:space="preserve"> of the </w:t>
      </w:r>
      <w:r w:rsidR="00872642" w:rsidRPr="00872642">
        <w:rPr>
          <w:b/>
        </w:rPr>
        <w:t>Spring Term</w:t>
      </w:r>
      <w:r w:rsidR="00B904CD">
        <w:t>.</w:t>
      </w:r>
      <w:r w:rsidR="00E33654">
        <w:t xml:space="preserve"> Missing the demonstration will impact your final mark negatively. If you have an officially approved extenuating circumstance then contact Karsten Lundqvist by e-mail (</w:t>
      </w:r>
      <w:r w:rsidR="00E33654" w:rsidRPr="00E33654">
        <w:t>k.o.lundqvist@reading.ac.uk</w:t>
      </w:r>
      <w:r w:rsidR="00E33654">
        <w:t>) to set up an alternative demonstration time</w:t>
      </w:r>
      <w:r w:rsidR="00AB23EC">
        <w:t>slot</w:t>
      </w:r>
      <w:r w:rsidR="00E33654">
        <w:t>.</w:t>
      </w:r>
    </w:p>
    <w:p w14:paraId="7D9225AA" w14:textId="77777777" w:rsidR="00B06AA8" w:rsidRDefault="003465FE" w:rsidP="007B24A4">
      <w:pPr>
        <w:pStyle w:val="ListParagraph"/>
        <w:numPr>
          <w:ilvl w:val="0"/>
          <w:numId w:val="13"/>
        </w:numPr>
      </w:pPr>
      <w:r w:rsidRPr="007B24A4">
        <w:rPr>
          <w:b/>
        </w:rPr>
        <w:t>Hard-copy submission</w:t>
      </w:r>
      <w:r>
        <w:t xml:space="preserve">: </w:t>
      </w:r>
    </w:p>
    <w:p w14:paraId="6ABBE138" w14:textId="77777777" w:rsidR="007B24A4" w:rsidRDefault="001C24B3" w:rsidP="00B06AA8">
      <w:pPr>
        <w:pStyle w:val="ListParagraph"/>
        <w:numPr>
          <w:ilvl w:val="1"/>
          <w:numId w:val="13"/>
        </w:numPr>
      </w:pPr>
      <w:r w:rsidRPr="001C24B3">
        <w:t xml:space="preserve">You are </w:t>
      </w:r>
      <w:r w:rsidRPr="007B24A4">
        <w:rPr>
          <w:u w:val="single"/>
        </w:rPr>
        <w:t>required</w:t>
      </w:r>
      <w:r w:rsidRPr="001C24B3">
        <w:t xml:space="preserve"> to submit </w:t>
      </w:r>
      <w:r w:rsidR="007B24A4">
        <w:t>your</w:t>
      </w:r>
      <w:r w:rsidR="007B24A4" w:rsidRPr="007B24A4">
        <w:t xml:space="preserve"> demo mark sheet signed by either the lecturer or an assistant</w:t>
      </w:r>
      <w:r w:rsidR="00B06AA8">
        <w:t xml:space="preserve"> </w:t>
      </w:r>
      <w:r w:rsidR="00AB23EC">
        <w:t>to the SIC by the specified deadline</w:t>
      </w:r>
      <w:r w:rsidR="007B24A4" w:rsidRPr="007B24A4">
        <w:t>,</w:t>
      </w:r>
    </w:p>
    <w:p w14:paraId="44BC01ED" w14:textId="77777777" w:rsidR="00B06AA8" w:rsidRPr="007B24A4" w:rsidRDefault="00B06AA8" w:rsidP="00B06AA8">
      <w:pPr>
        <w:pStyle w:val="ListParagraph"/>
        <w:numPr>
          <w:ilvl w:val="1"/>
          <w:numId w:val="13"/>
        </w:numPr>
      </w:pPr>
      <w:r w:rsidRPr="001C24B3">
        <w:t xml:space="preserve">You are </w:t>
      </w:r>
      <w:r w:rsidRPr="007B24A4">
        <w:rPr>
          <w:u w:val="single"/>
        </w:rPr>
        <w:t>required</w:t>
      </w:r>
      <w:r w:rsidRPr="001C24B3">
        <w:t xml:space="preserve"> to submit </w:t>
      </w:r>
      <w:r>
        <w:t>a “</w:t>
      </w:r>
      <w:r w:rsidRPr="007A5081">
        <w:t>Statement of Original Authorship</w:t>
      </w:r>
      <w:r>
        <w:t>” that covers both hard-copy and electronic submission to the SIC by the specified deadline.</w:t>
      </w:r>
    </w:p>
    <w:p w14:paraId="7BA2C01A" w14:textId="77777777" w:rsidR="007B24A4" w:rsidRDefault="003465FE" w:rsidP="007B24A4">
      <w:pPr>
        <w:numPr>
          <w:ilvl w:val="0"/>
          <w:numId w:val="13"/>
        </w:numPr>
        <w:tabs>
          <w:tab w:val="left" w:pos="946"/>
        </w:tabs>
      </w:pPr>
      <w:r w:rsidRPr="003465FE">
        <w:rPr>
          <w:b/>
        </w:rPr>
        <w:t>Electronic submission</w:t>
      </w:r>
      <w:r>
        <w:t xml:space="preserve">: </w:t>
      </w:r>
    </w:p>
    <w:p w14:paraId="2DB0B1F0" w14:textId="77777777" w:rsidR="007B24A4" w:rsidRDefault="00E62FC7" w:rsidP="007B24A4">
      <w:pPr>
        <w:numPr>
          <w:ilvl w:val="1"/>
          <w:numId w:val="13"/>
        </w:numPr>
      </w:pPr>
      <w:r>
        <w:t xml:space="preserve">You are </w:t>
      </w:r>
      <w:r w:rsidRPr="00E33654">
        <w:rPr>
          <w:u w:val="single"/>
        </w:rPr>
        <w:t>required</w:t>
      </w:r>
      <w:r>
        <w:t xml:space="preserve"> to submit an electronic </w:t>
      </w:r>
      <w:r>
        <w:rPr>
          <w:b/>
        </w:rPr>
        <w:t>r</w:t>
      </w:r>
      <w:r w:rsidR="007B24A4">
        <w:rPr>
          <w:b/>
        </w:rPr>
        <w:t>eport in docx or odt format</w:t>
      </w:r>
      <w:r>
        <w:rPr>
          <w:b/>
        </w:rPr>
        <w:t xml:space="preserve"> </w:t>
      </w:r>
      <w:r w:rsidR="00E33654">
        <w:t>o</w:t>
      </w:r>
      <w:r>
        <w:t>n Blac</w:t>
      </w:r>
      <w:r w:rsidR="00903FB7">
        <w:t>kboard by the specified deadline. The report should include:</w:t>
      </w:r>
    </w:p>
    <w:p w14:paraId="6EA70DD7" w14:textId="77777777" w:rsidR="007B24A4" w:rsidRDefault="007B24A4" w:rsidP="007B24A4">
      <w:pPr>
        <w:numPr>
          <w:ilvl w:val="2"/>
          <w:numId w:val="13"/>
        </w:numPr>
      </w:pPr>
      <w:r>
        <w:t>a short informal presentation of the application (</w:t>
      </w:r>
      <w:r w:rsidR="00AB23EC">
        <w:t>including s</w:t>
      </w:r>
      <w:r w:rsidR="00903FB7">
        <w:t xml:space="preserve">creenshots of </w:t>
      </w:r>
      <w:r>
        <w:t xml:space="preserve">GUI </w:t>
      </w:r>
      <w:r w:rsidR="00903FB7">
        <w:t>and</w:t>
      </w:r>
      <w:r>
        <w:t xml:space="preserve"> user manual) in </w:t>
      </w:r>
      <w:r w:rsidRPr="00872642">
        <w:rPr>
          <w:u w:val="single"/>
        </w:rPr>
        <w:t xml:space="preserve">max </w:t>
      </w:r>
      <w:r w:rsidR="00AB23EC">
        <w:rPr>
          <w:u w:val="single"/>
        </w:rPr>
        <w:t>3</w:t>
      </w:r>
      <w:r w:rsidRPr="00872642">
        <w:rPr>
          <w:u w:val="single"/>
        </w:rPr>
        <w:t xml:space="preserve"> A4 pages</w:t>
      </w:r>
      <w:r>
        <w:t>,</w:t>
      </w:r>
    </w:p>
    <w:p w14:paraId="19CAE027" w14:textId="77777777" w:rsidR="007B24A4" w:rsidRDefault="007B24A4" w:rsidP="007B24A4">
      <w:pPr>
        <w:numPr>
          <w:ilvl w:val="2"/>
          <w:numId w:val="13"/>
        </w:numPr>
        <w:tabs>
          <w:tab w:val="left" w:pos="946"/>
        </w:tabs>
      </w:pPr>
      <w:r w:rsidRPr="006A70C7">
        <w:t>a descri</w:t>
      </w:r>
      <w:r>
        <w:t xml:space="preserve">ption of the OOP design </w:t>
      </w:r>
      <w:r w:rsidR="00E62FC7">
        <w:t>of your application</w:t>
      </w:r>
      <w:r>
        <w:t xml:space="preserve"> (list/explanation of classes, UML diagrams, data design etc.)</w:t>
      </w:r>
      <w:r w:rsidR="00E62FC7">
        <w:t xml:space="preserve"> with a critical analysis of the design you were provided throughout the weekly practical</w:t>
      </w:r>
      <w:r w:rsidR="00903FB7">
        <w:t xml:space="preserve"> sessions</w:t>
      </w:r>
      <w:r w:rsidR="00E62FC7">
        <w:t>.</w:t>
      </w:r>
      <w:r w:rsidR="00E33654">
        <w:t xml:space="preserve"> (Remember to use appropriate software engineering methods)</w:t>
      </w:r>
      <w:r w:rsidR="00E62FC7">
        <w:t xml:space="preserve"> </w:t>
      </w:r>
      <w:r w:rsidR="00AB23EC">
        <w:rPr>
          <w:u w:val="single"/>
        </w:rPr>
        <w:t>m</w:t>
      </w:r>
      <w:r w:rsidRPr="00903FB7">
        <w:rPr>
          <w:u w:val="single"/>
        </w:rPr>
        <w:t xml:space="preserve">ax </w:t>
      </w:r>
      <w:r w:rsidR="00B06AA8">
        <w:rPr>
          <w:u w:val="single"/>
        </w:rPr>
        <w:t>4</w:t>
      </w:r>
      <w:r w:rsidRPr="00903FB7">
        <w:rPr>
          <w:u w:val="single"/>
        </w:rPr>
        <w:t xml:space="preserve"> A4 pages</w:t>
      </w:r>
      <w:r>
        <w:t xml:space="preserve">, </w:t>
      </w:r>
    </w:p>
    <w:p w14:paraId="1705F324" w14:textId="77777777" w:rsidR="007B24A4" w:rsidRPr="007B24A4" w:rsidRDefault="00E33654" w:rsidP="00E62FC7">
      <w:pPr>
        <w:numPr>
          <w:ilvl w:val="2"/>
          <w:numId w:val="13"/>
        </w:numPr>
        <w:tabs>
          <w:tab w:val="left" w:pos="946"/>
        </w:tabs>
      </w:pPr>
      <w:r>
        <w:t>t</w:t>
      </w:r>
      <w:r w:rsidR="00E62FC7">
        <w:t xml:space="preserve">ests, discussion and </w:t>
      </w:r>
      <w:r w:rsidR="007B24A4">
        <w:t xml:space="preserve">short conclusions with your personal reflection on this project in </w:t>
      </w:r>
      <w:r w:rsidR="007B24A4" w:rsidRPr="00872642">
        <w:rPr>
          <w:u w:val="single"/>
        </w:rPr>
        <w:t xml:space="preserve">max </w:t>
      </w:r>
      <w:r w:rsidR="00AB23EC">
        <w:rPr>
          <w:u w:val="single"/>
        </w:rPr>
        <w:t>3</w:t>
      </w:r>
      <w:r w:rsidR="007B24A4" w:rsidRPr="00872642">
        <w:rPr>
          <w:u w:val="single"/>
        </w:rPr>
        <w:t xml:space="preserve"> A4 page</w:t>
      </w:r>
      <w:r w:rsidR="007B24A4">
        <w:t>,</w:t>
      </w:r>
    </w:p>
    <w:p w14:paraId="5A4D5DAE" w14:textId="77777777" w:rsidR="001C24B3" w:rsidRDefault="001C24B3" w:rsidP="007B24A4">
      <w:pPr>
        <w:numPr>
          <w:ilvl w:val="1"/>
          <w:numId w:val="13"/>
        </w:numPr>
        <w:tabs>
          <w:tab w:val="left" w:pos="946"/>
        </w:tabs>
      </w:pPr>
      <w:r w:rsidRPr="001C24B3">
        <w:t xml:space="preserve">You are </w:t>
      </w:r>
      <w:r w:rsidRPr="00A55B9F">
        <w:rPr>
          <w:u w:val="single"/>
        </w:rPr>
        <w:t>required</w:t>
      </w:r>
      <w:r w:rsidRPr="001C24B3">
        <w:t xml:space="preserve"> to submit a</w:t>
      </w:r>
      <w:r w:rsidR="00A55B9F">
        <w:t>n electronic</w:t>
      </w:r>
      <w:r w:rsidRPr="001C24B3">
        <w:t xml:space="preserve"> copy of your code </w:t>
      </w:r>
      <w:r w:rsidR="00A55B9F">
        <w:t>(</w:t>
      </w:r>
      <w:r w:rsidR="00540EB2" w:rsidRPr="00540EB2">
        <w:rPr>
          <w:b/>
        </w:rPr>
        <w:t>runnable</w:t>
      </w:r>
      <w:r w:rsidR="00540EB2">
        <w:t xml:space="preserve"> </w:t>
      </w:r>
      <w:r w:rsidR="00A55B9F" w:rsidRPr="00A55B9F">
        <w:rPr>
          <w:b/>
        </w:rPr>
        <w:t xml:space="preserve">jar </w:t>
      </w:r>
      <w:r w:rsidR="00182641" w:rsidRPr="00A55B9F">
        <w:rPr>
          <w:b/>
        </w:rPr>
        <w:t>archive</w:t>
      </w:r>
      <w:r w:rsidR="00273BAF">
        <w:rPr>
          <w:b/>
        </w:rPr>
        <w:t xml:space="preserve"> including source code</w:t>
      </w:r>
      <w:r w:rsidR="00182641">
        <w:t xml:space="preserve">) </w:t>
      </w:r>
      <w:r w:rsidR="00A55B9F">
        <w:t>in</w:t>
      </w:r>
      <w:r w:rsidRPr="001C24B3">
        <w:t xml:space="preserve"> B</w:t>
      </w:r>
      <w:r w:rsidR="00A55B9F">
        <w:t>lackboard</w:t>
      </w:r>
      <w:r>
        <w:t xml:space="preserve"> by deadline</w:t>
      </w:r>
      <w:r w:rsidR="00AF4729">
        <w:t xml:space="preserve"> specified in the header</w:t>
      </w:r>
      <w:r>
        <w:t>.</w:t>
      </w:r>
      <w:r w:rsidR="00B904CD">
        <w:t xml:space="preserve"> </w:t>
      </w:r>
      <w:r w:rsidR="007B24A4">
        <w:t xml:space="preserve">This file should include a top-level folder named </w:t>
      </w:r>
      <w:r w:rsidR="00E62FC7">
        <w:t>“</w:t>
      </w:r>
      <w:r w:rsidR="00AB23EC">
        <w:t>j</w:t>
      </w:r>
      <w:r w:rsidR="00E62FC7">
        <w:t>avadoc”</w:t>
      </w:r>
      <w:r w:rsidR="007B24A4">
        <w:t xml:space="preserve"> containing the Javadoc </w:t>
      </w:r>
      <w:r w:rsidR="00E62FC7">
        <w:t>documentation</w:t>
      </w:r>
      <w:r w:rsidR="00AB23EC">
        <w:t xml:space="preserve"> as a website.</w:t>
      </w:r>
    </w:p>
    <w:p w14:paraId="650FBF7D" w14:textId="77777777" w:rsidR="00A671A2" w:rsidRDefault="00A671A2">
      <w:pPr>
        <w:suppressAutoHyphens w:val="0"/>
        <w:rPr>
          <w:b/>
          <w:sz w:val="32"/>
          <w:szCs w:val="32"/>
        </w:rPr>
      </w:pPr>
    </w:p>
    <w:p w14:paraId="2832121A" w14:textId="77777777" w:rsidR="00A671A2" w:rsidRDefault="00A671A2">
      <w:pPr>
        <w:suppressAutoHyphens w:val="0"/>
        <w:rPr>
          <w:b/>
          <w:sz w:val="32"/>
          <w:szCs w:val="32"/>
        </w:rPr>
      </w:pPr>
      <w:r>
        <w:rPr>
          <w:b/>
          <w:sz w:val="32"/>
          <w:szCs w:val="32"/>
        </w:rPr>
        <w:br w:type="page"/>
      </w:r>
    </w:p>
    <w:p w14:paraId="23ED344E" w14:textId="77777777" w:rsidR="00981C37" w:rsidRPr="00002916" w:rsidRDefault="00220B69" w:rsidP="00220B69">
      <w:pPr>
        <w:jc w:val="center"/>
        <w:rPr>
          <w:sz w:val="32"/>
          <w:szCs w:val="32"/>
        </w:rPr>
      </w:pPr>
      <w:r>
        <w:rPr>
          <w:b/>
          <w:sz w:val="32"/>
          <w:szCs w:val="32"/>
        </w:rPr>
        <w:lastRenderedPageBreak/>
        <w:t xml:space="preserve">Coursework #1: </w:t>
      </w:r>
      <w:r w:rsidRPr="00002916">
        <w:rPr>
          <w:b/>
          <w:sz w:val="32"/>
          <w:szCs w:val="32"/>
        </w:rPr>
        <w:t>DEMONSTRATION MARK FORM</w:t>
      </w:r>
    </w:p>
    <w:p w14:paraId="5DFC6B67" w14:textId="77777777" w:rsidR="00981C37" w:rsidRPr="003C39F2" w:rsidRDefault="00981C37" w:rsidP="00981C37">
      <w:pPr>
        <w:jc w:val="center"/>
        <w:rPr>
          <w:sz w:val="16"/>
          <w:szCs w:val="16"/>
        </w:rPr>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386"/>
        <w:gridCol w:w="1985"/>
      </w:tblGrid>
      <w:tr w:rsidR="00B57EAF" w:rsidRPr="00771DB4" w14:paraId="0A9F3BC9" w14:textId="77777777" w:rsidTr="00B57EAF">
        <w:tc>
          <w:tcPr>
            <w:tcW w:w="3261" w:type="dxa"/>
          </w:tcPr>
          <w:p w14:paraId="37B12ACE" w14:textId="77777777" w:rsidR="00B57EAF" w:rsidRPr="00771DB4" w:rsidRDefault="00B57EAF" w:rsidP="00771DB4">
            <w:pPr>
              <w:jc w:val="center"/>
              <w:rPr>
                <w:rFonts w:ascii="TimesNewRomanPS-BoldMT" w:hAnsi="TimesNewRomanPS-BoldMT" w:cs="TimesNewRomanPS-BoldMT"/>
                <w:b/>
                <w:bCs/>
                <w:kern w:val="1"/>
                <w:sz w:val="28"/>
                <w:szCs w:val="28"/>
                <w:lang w:val="fr-FR"/>
              </w:rPr>
            </w:pPr>
            <w:r w:rsidRPr="00771DB4">
              <w:rPr>
                <w:b/>
                <w:sz w:val="28"/>
                <w:szCs w:val="28"/>
              </w:rPr>
              <w:t>Your full name (PRINT):</w:t>
            </w:r>
          </w:p>
        </w:tc>
        <w:tc>
          <w:tcPr>
            <w:tcW w:w="5386" w:type="dxa"/>
          </w:tcPr>
          <w:p w14:paraId="22C3F941" w14:textId="77777777" w:rsidR="00B57EAF" w:rsidRPr="00771DB4" w:rsidRDefault="00B57EAF" w:rsidP="00771DB4">
            <w:pPr>
              <w:jc w:val="center"/>
              <w:rPr>
                <w:rFonts w:ascii="TimesNewRomanPS-BoldMT" w:hAnsi="TimesNewRomanPS-BoldMT" w:cs="TimesNewRomanPS-BoldMT"/>
                <w:b/>
                <w:bCs/>
                <w:kern w:val="1"/>
                <w:sz w:val="28"/>
                <w:szCs w:val="28"/>
                <w:lang w:val="fr-FR"/>
              </w:rPr>
            </w:pPr>
          </w:p>
        </w:tc>
        <w:tc>
          <w:tcPr>
            <w:tcW w:w="1985" w:type="dxa"/>
          </w:tcPr>
          <w:p w14:paraId="533DF2FA" w14:textId="77777777" w:rsidR="00B57EAF" w:rsidRPr="00771DB4" w:rsidRDefault="00B57EAF" w:rsidP="00B57EAF">
            <w:pPr>
              <w:rPr>
                <w:rFonts w:ascii="TimesNewRomanPS-BoldMT" w:hAnsi="TimesNewRomanPS-BoldMT" w:cs="TimesNewRomanPS-BoldMT"/>
                <w:b/>
                <w:bCs/>
                <w:kern w:val="1"/>
                <w:sz w:val="28"/>
                <w:szCs w:val="28"/>
                <w:lang w:val="fr-FR"/>
              </w:rPr>
            </w:pPr>
            <w:r>
              <w:rPr>
                <w:rFonts w:ascii="TimesNewRomanPS-BoldMT" w:hAnsi="TimesNewRomanPS-BoldMT" w:cs="TimesNewRomanPS-BoldMT"/>
                <w:b/>
                <w:bCs/>
                <w:kern w:val="1"/>
                <w:sz w:val="28"/>
                <w:szCs w:val="28"/>
                <w:lang w:val="fr-FR"/>
              </w:rPr>
              <w:t>MARK :</w:t>
            </w:r>
          </w:p>
        </w:tc>
      </w:tr>
    </w:tbl>
    <w:p w14:paraId="19C55521" w14:textId="77777777" w:rsidR="00981C37" w:rsidRDefault="00981C37" w:rsidP="00981C37">
      <w:pPr>
        <w:rPr>
          <w:sz w:val="16"/>
          <w:szCs w:val="16"/>
        </w:rPr>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5"/>
        <w:gridCol w:w="4912"/>
        <w:gridCol w:w="4394"/>
        <w:gridCol w:w="851"/>
      </w:tblGrid>
      <w:tr w:rsidR="00A671A2" w:rsidRPr="00771DB4" w14:paraId="710D5510" w14:textId="77777777" w:rsidTr="00A671A2">
        <w:tc>
          <w:tcPr>
            <w:tcW w:w="475" w:type="dxa"/>
          </w:tcPr>
          <w:p w14:paraId="425F94ED" w14:textId="77777777" w:rsidR="00A671A2" w:rsidRPr="00771DB4" w:rsidRDefault="00A671A2" w:rsidP="00896BB2">
            <w:pPr>
              <w:rPr>
                <w:sz w:val="20"/>
                <w:szCs w:val="20"/>
              </w:rPr>
            </w:pPr>
          </w:p>
        </w:tc>
        <w:tc>
          <w:tcPr>
            <w:tcW w:w="4912" w:type="dxa"/>
          </w:tcPr>
          <w:p w14:paraId="67E11BF1" w14:textId="77777777" w:rsidR="00A671A2" w:rsidRPr="00771DB4" w:rsidRDefault="00A671A2" w:rsidP="00896BB2">
            <w:pPr>
              <w:rPr>
                <w:sz w:val="20"/>
                <w:szCs w:val="20"/>
              </w:rPr>
            </w:pPr>
            <w:r>
              <w:rPr>
                <w:sz w:val="20"/>
                <w:szCs w:val="20"/>
              </w:rPr>
              <w:t>Work category</w:t>
            </w:r>
          </w:p>
        </w:tc>
        <w:tc>
          <w:tcPr>
            <w:tcW w:w="4394" w:type="dxa"/>
          </w:tcPr>
          <w:p w14:paraId="41F9D035" w14:textId="77777777" w:rsidR="00A671A2" w:rsidRPr="00771DB4" w:rsidRDefault="00A671A2" w:rsidP="00A671A2">
            <w:pPr>
              <w:jc w:val="center"/>
              <w:rPr>
                <w:sz w:val="20"/>
                <w:szCs w:val="20"/>
              </w:rPr>
            </w:pPr>
            <w:r>
              <w:rPr>
                <w:sz w:val="20"/>
                <w:szCs w:val="20"/>
              </w:rPr>
              <w:t>Helper’s observations during Demo</w:t>
            </w:r>
          </w:p>
        </w:tc>
        <w:tc>
          <w:tcPr>
            <w:tcW w:w="851" w:type="dxa"/>
            <w:shd w:val="clear" w:color="auto" w:fill="E6E6E6"/>
          </w:tcPr>
          <w:p w14:paraId="27B54B0F" w14:textId="77777777" w:rsidR="00A671A2" w:rsidRPr="00771DB4" w:rsidRDefault="00A671A2" w:rsidP="00220B69">
            <w:pPr>
              <w:jc w:val="center"/>
              <w:rPr>
                <w:sz w:val="20"/>
                <w:szCs w:val="20"/>
              </w:rPr>
            </w:pPr>
            <w:r>
              <w:rPr>
                <w:sz w:val="20"/>
                <w:szCs w:val="20"/>
              </w:rPr>
              <w:t xml:space="preserve">Mark </w:t>
            </w:r>
            <w:r w:rsidRPr="00771DB4">
              <w:rPr>
                <w:sz w:val="20"/>
                <w:szCs w:val="20"/>
              </w:rPr>
              <w:t>range</w:t>
            </w:r>
          </w:p>
        </w:tc>
      </w:tr>
      <w:tr w:rsidR="00A671A2" w:rsidRPr="00771DB4" w14:paraId="48C89EEF" w14:textId="77777777" w:rsidTr="00A671A2">
        <w:trPr>
          <w:trHeight w:val="354"/>
        </w:trPr>
        <w:tc>
          <w:tcPr>
            <w:tcW w:w="475" w:type="dxa"/>
          </w:tcPr>
          <w:p w14:paraId="2785461E" w14:textId="77777777" w:rsidR="00A671A2" w:rsidRPr="00771DB4" w:rsidRDefault="00A671A2" w:rsidP="00771DB4">
            <w:pPr>
              <w:snapToGrid w:val="0"/>
              <w:rPr>
                <w:sz w:val="20"/>
                <w:szCs w:val="20"/>
              </w:rPr>
            </w:pPr>
            <w:r>
              <w:rPr>
                <w:sz w:val="20"/>
                <w:szCs w:val="20"/>
              </w:rPr>
              <w:t>1.</w:t>
            </w:r>
          </w:p>
        </w:tc>
        <w:tc>
          <w:tcPr>
            <w:tcW w:w="4912" w:type="dxa"/>
          </w:tcPr>
          <w:p w14:paraId="3EDFB7C1" w14:textId="77777777" w:rsidR="00A671A2" w:rsidRPr="00BD3DC7" w:rsidRDefault="00A671A2" w:rsidP="005B43BD">
            <w:pPr>
              <w:snapToGrid w:val="0"/>
              <w:rPr>
                <w:sz w:val="20"/>
                <w:szCs w:val="20"/>
              </w:rPr>
            </w:pPr>
            <w:r w:rsidRPr="00BD3DC7">
              <w:rPr>
                <w:sz w:val="20"/>
                <w:szCs w:val="20"/>
              </w:rPr>
              <w:t xml:space="preserve">Overall </w:t>
            </w:r>
            <w:r w:rsidRPr="00BD3DC7">
              <w:rPr>
                <w:b/>
                <w:sz w:val="20"/>
                <w:szCs w:val="20"/>
              </w:rPr>
              <w:t>OOP design</w:t>
            </w:r>
            <w:r w:rsidRPr="00BD3DC7">
              <w:rPr>
                <w:sz w:val="20"/>
                <w:szCs w:val="20"/>
              </w:rPr>
              <w:t xml:space="preserve">, API and code style: </w:t>
            </w:r>
          </w:p>
          <w:p w14:paraId="27992C33" w14:textId="77777777" w:rsidR="00A671A2" w:rsidRDefault="00A671A2" w:rsidP="00AB23EC">
            <w:pPr>
              <w:snapToGrid w:val="0"/>
              <w:rPr>
                <w:sz w:val="20"/>
                <w:szCs w:val="20"/>
              </w:rPr>
            </w:pPr>
            <w:r>
              <w:rPr>
                <w:sz w:val="20"/>
                <w:szCs w:val="20"/>
              </w:rPr>
              <w:t>following Java code conventions:</w:t>
            </w:r>
          </w:p>
          <w:p w14:paraId="3A416623" w14:textId="77777777" w:rsidR="00A671A2" w:rsidRDefault="00A671A2" w:rsidP="00AB23EC">
            <w:pPr>
              <w:numPr>
                <w:ilvl w:val="1"/>
                <w:numId w:val="25"/>
              </w:numPr>
              <w:snapToGrid w:val="0"/>
              <w:rPr>
                <w:sz w:val="20"/>
                <w:szCs w:val="20"/>
              </w:rPr>
            </w:pPr>
            <w:r>
              <w:rPr>
                <w:sz w:val="20"/>
                <w:szCs w:val="20"/>
              </w:rPr>
              <w:t>variable and class names</w:t>
            </w:r>
          </w:p>
          <w:p w14:paraId="79F81CBC" w14:textId="77777777" w:rsidR="00A671A2" w:rsidRDefault="00A671A2" w:rsidP="00AB23EC">
            <w:pPr>
              <w:numPr>
                <w:ilvl w:val="1"/>
                <w:numId w:val="25"/>
              </w:numPr>
              <w:snapToGrid w:val="0"/>
              <w:rPr>
                <w:sz w:val="20"/>
                <w:szCs w:val="20"/>
              </w:rPr>
            </w:pPr>
            <w:r>
              <w:rPr>
                <w:sz w:val="20"/>
                <w:szCs w:val="20"/>
              </w:rPr>
              <w:t>method names</w:t>
            </w:r>
          </w:p>
          <w:p w14:paraId="3E735833" w14:textId="77777777" w:rsidR="00A671A2" w:rsidRPr="00BD3DC7" w:rsidRDefault="00A671A2" w:rsidP="00AB23EC">
            <w:pPr>
              <w:numPr>
                <w:ilvl w:val="1"/>
                <w:numId w:val="25"/>
              </w:numPr>
              <w:snapToGrid w:val="0"/>
              <w:rPr>
                <w:sz w:val="20"/>
                <w:szCs w:val="20"/>
              </w:rPr>
            </w:pPr>
            <w:r>
              <w:rPr>
                <w:sz w:val="20"/>
                <w:szCs w:val="20"/>
              </w:rPr>
              <w:t>indentation rules</w:t>
            </w:r>
            <w:r w:rsidRPr="00BD3DC7">
              <w:rPr>
                <w:sz w:val="20"/>
                <w:szCs w:val="20"/>
              </w:rPr>
              <w:t xml:space="preserve"> </w:t>
            </w:r>
            <w:r>
              <w:rPr>
                <w:sz w:val="20"/>
                <w:szCs w:val="20"/>
              </w:rPr>
              <w:t xml:space="preserve"> </w:t>
            </w:r>
          </w:p>
          <w:p w14:paraId="6A0B78C3" w14:textId="77777777" w:rsidR="00A671A2" w:rsidRPr="00BD3DC7" w:rsidRDefault="00A671A2" w:rsidP="005B43BD">
            <w:pPr>
              <w:numPr>
                <w:ilvl w:val="0"/>
                <w:numId w:val="25"/>
              </w:numPr>
              <w:snapToGrid w:val="0"/>
              <w:rPr>
                <w:sz w:val="20"/>
                <w:szCs w:val="20"/>
              </w:rPr>
            </w:pPr>
            <w:r w:rsidRPr="00BD3DC7">
              <w:rPr>
                <w:sz w:val="20"/>
                <w:szCs w:val="20"/>
              </w:rPr>
              <w:t>using inline developer comments,</w:t>
            </w:r>
            <w:r>
              <w:rPr>
                <w:sz w:val="20"/>
                <w:szCs w:val="20"/>
              </w:rPr>
              <w:t xml:space="preserve"> </w:t>
            </w:r>
            <w:r w:rsidRPr="00BD3DC7">
              <w:rPr>
                <w:sz w:val="20"/>
                <w:szCs w:val="20"/>
              </w:rPr>
              <w:t xml:space="preserve"> </w:t>
            </w:r>
          </w:p>
          <w:p w14:paraId="5524C1AE" w14:textId="77777777" w:rsidR="00A671A2" w:rsidRPr="00BD3DC7" w:rsidRDefault="00A671A2" w:rsidP="005B43BD">
            <w:pPr>
              <w:numPr>
                <w:ilvl w:val="0"/>
                <w:numId w:val="25"/>
              </w:numPr>
              <w:snapToGrid w:val="0"/>
              <w:rPr>
                <w:sz w:val="20"/>
                <w:szCs w:val="20"/>
              </w:rPr>
            </w:pPr>
            <w:r>
              <w:rPr>
                <w:sz w:val="20"/>
                <w:szCs w:val="20"/>
              </w:rPr>
              <w:t>using Javadocs comments,</w:t>
            </w:r>
          </w:p>
          <w:p w14:paraId="7E271F2D" w14:textId="77777777" w:rsidR="00A671A2" w:rsidRDefault="00A671A2" w:rsidP="005B43BD">
            <w:pPr>
              <w:numPr>
                <w:ilvl w:val="0"/>
                <w:numId w:val="25"/>
              </w:numPr>
              <w:snapToGrid w:val="0"/>
              <w:rPr>
                <w:sz w:val="20"/>
                <w:szCs w:val="20"/>
              </w:rPr>
            </w:pPr>
            <w:r w:rsidRPr="00BD3DC7">
              <w:rPr>
                <w:sz w:val="20"/>
                <w:szCs w:val="20"/>
              </w:rPr>
              <w:t>using Generics throughout the code.</w:t>
            </w:r>
          </w:p>
          <w:p w14:paraId="3DE401ED" w14:textId="77777777" w:rsidR="00A671A2" w:rsidRPr="00AB23EC" w:rsidRDefault="00A671A2" w:rsidP="00EA19D1">
            <w:pPr>
              <w:numPr>
                <w:ilvl w:val="0"/>
                <w:numId w:val="25"/>
              </w:numPr>
              <w:snapToGrid w:val="0"/>
              <w:rPr>
                <w:sz w:val="20"/>
                <w:szCs w:val="20"/>
              </w:rPr>
            </w:pPr>
            <w:r w:rsidRPr="00AB23EC">
              <w:rPr>
                <w:sz w:val="20"/>
                <w:szCs w:val="20"/>
              </w:rPr>
              <w:t>Abstract Class and/or Interface</w:t>
            </w:r>
          </w:p>
          <w:p w14:paraId="6F2AAF3F" w14:textId="77777777" w:rsidR="00A671A2" w:rsidRPr="00BD3DC7" w:rsidRDefault="00A671A2" w:rsidP="00E41EC6">
            <w:pPr>
              <w:snapToGrid w:val="0"/>
              <w:rPr>
                <w:sz w:val="20"/>
                <w:szCs w:val="20"/>
              </w:rPr>
            </w:pPr>
            <w:r w:rsidRPr="00BD3DC7">
              <w:rPr>
                <w:sz w:val="20"/>
                <w:szCs w:val="20"/>
              </w:rPr>
              <w:t>Overall OOP approach</w:t>
            </w:r>
            <w:r>
              <w:rPr>
                <w:sz w:val="20"/>
                <w:szCs w:val="20"/>
              </w:rPr>
              <w:t xml:space="preserve"> </w:t>
            </w:r>
            <w:r w:rsidRPr="00E62FC7">
              <w:rPr>
                <w:b/>
                <w:sz w:val="20"/>
                <w:szCs w:val="20"/>
              </w:rPr>
              <w:t xml:space="preserve">must be described </w:t>
            </w:r>
            <w:r>
              <w:rPr>
                <w:b/>
                <w:sz w:val="20"/>
                <w:szCs w:val="20"/>
              </w:rPr>
              <w:t>in</w:t>
            </w:r>
            <w:r w:rsidRPr="00E62FC7">
              <w:rPr>
                <w:b/>
                <w:sz w:val="20"/>
                <w:szCs w:val="20"/>
              </w:rPr>
              <w:t xml:space="preserve"> the report</w:t>
            </w:r>
            <w:r>
              <w:rPr>
                <w:b/>
                <w:sz w:val="20"/>
                <w:szCs w:val="20"/>
              </w:rPr>
              <w:t xml:space="preserve"> under the OOP design</w:t>
            </w:r>
            <w:r w:rsidRPr="00BD3DC7">
              <w:rPr>
                <w:sz w:val="20"/>
                <w:szCs w:val="20"/>
              </w:rPr>
              <w:t xml:space="preserve"> </w:t>
            </w:r>
            <w:r>
              <w:rPr>
                <w:sz w:val="20"/>
                <w:szCs w:val="20"/>
              </w:rPr>
              <w:t>including a</w:t>
            </w:r>
            <w:r w:rsidRPr="00BD3DC7">
              <w:rPr>
                <w:sz w:val="20"/>
                <w:szCs w:val="20"/>
              </w:rPr>
              <w:t xml:space="preserve">bstraction, </w:t>
            </w:r>
            <w:r>
              <w:rPr>
                <w:sz w:val="20"/>
                <w:szCs w:val="20"/>
              </w:rPr>
              <w:t>e</w:t>
            </w:r>
            <w:r w:rsidRPr="00BD3DC7">
              <w:rPr>
                <w:sz w:val="20"/>
                <w:szCs w:val="20"/>
              </w:rPr>
              <w:t>ncapsulation</w:t>
            </w:r>
            <w:r>
              <w:rPr>
                <w:sz w:val="20"/>
                <w:szCs w:val="20"/>
              </w:rPr>
              <w:t>, and information hiding choices</w:t>
            </w:r>
            <w:r w:rsidRPr="00BD3DC7">
              <w:rPr>
                <w:sz w:val="20"/>
                <w:szCs w:val="20"/>
              </w:rPr>
              <w:t xml:space="preserve">. Appropriate use of </w:t>
            </w:r>
            <w:r>
              <w:rPr>
                <w:sz w:val="20"/>
                <w:szCs w:val="20"/>
              </w:rPr>
              <w:t xml:space="preserve">inheritance, </w:t>
            </w:r>
            <w:r w:rsidRPr="00BD3DC7">
              <w:rPr>
                <w:sz w:val="20"/>
                <w:szCs w:val="20"/>
              </w:rPr>
              <w:t>access modifiers for classes, attributes and methods (Information Hiding).</w:t>
            </w:r>
            <w:r w:rsidRPr="00BD3DC7">
              <w:rPr>
                <w:vanish/>
                <w:sz w:val="20"/>
                <w:szCs w:val="20"/>
              </w:rPr>
              <w:cr/>
              <w:t>-1 stop, reset simulationsses used and</w:t>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r w:rsidRPr="00BD3DC7">
              <w:rPr>
                <w:vanish/>
                <w:sz w:val="20"/>
                <w:szCs w:val="20"/>
              </w:rPr>
              <w:pgNum/>
            </w:r>
          </w:p>
        </w:tc>
        <w:tc>
          <w:tcPr>
            <w:tcW w:w="4394" w:type="dxa"/>
          </w:tcPr>
          <w:p w14:paraId="5391EF09" w14:textId="77777777" w:rsidR="00A671A2" w:rsidRDefault="00A671A2" w:rsidP="00771DB4">
            <w:pPr>
              <w:snapToGrid w:val="0"/>
              <w:rPr>
                <w:sz w:val="20"/>
                <w:szCs w:val="20"/>
              </w:rPr>
            </w:pPr>
            <w:r>
              <w:rPr>
                <w:sz w:val="20"/>
                <w:szCs w:val="20"/>
              </w:rPr>
              <w:t>Number of Classes:</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tblGrid>
            <w:tr w:rsidR="00A671A2" w:rsidRPr="00E569AB" w14:paraId="3BF712DB" w14:textId="77777777" w:rsidTr="00B57EAF">
              <w:tc>
                <w:tcPr>
                  <w:tcW w:w="708" w:type="dxa"/>
                </w:tcPr>
                <w:p w14:paraId="208BFC85" w14:textId="77777777" w:rsidR="00A671A2" w:rsidRPr="00E569AB" w:rsidRDefault="00A671A2" w:rsidP="00E569AB">
                  <w:pPr>
                    <w:snapToGrid w:val="0"/>
                    <w:rPr>
                      <w:sz w:val="16"/>
                      <w:szCs w:val="16"/>
                    </w:rPr>
                  </w:pPr>
                </w:p>
                <w:p w14:paraId="35634266" w14:textId="77777777" w:rsidR="00A671A2" w:rsidRPr="00E569AB" w:rsidRDefault="00A671A2" w:rsidP="00E569AB">
                  <w:pPr>
                    <w:snapToGrid w:val="0"/>
                    <w:rPr>
                      <w:sz w:val="16"/>
                      <w:szCs w:val="16"/>
                    </w:rPr>
                  </w:pPr>
                </w:p>
              </w:tc>
            </w:tr>
          </w:tbl>
          <w:p w14:paraId="109B2032" w14:textId="77777777" w:rsidR="00A671A2" w:rsidRDefault="00A671A2" w:rsidP="00A671A2">
            <w:pPr>
              <w:pStyle w:val="ListParagraph"/>
              <w:snapToGrid w:val="0"/>
              <w:ind w:left="284"/>
              <w:rPr>
                <w:sz w:val="20"/>
                <w:szCs w:val="20"/>
              </w:rPr>
            </w:pPr>
          </w:p>
          <w:p w14:paraId="2A2EE054" w14:textId="77777777" w:rsidR="00A671A2" w:rsidRDefault="00A671A2" w:rsidP="00EA19D1">
            <w:pPr>
              <w:pStyle w:val="ListParagraph"/>
              <w:numPr>
                <w:ilvl w:val="0"/>
                <w:numId w:val="31"/>
              </w:numPr>
              <w:snapToGrid w:val="0"/>
              <w:rPr>
                <w:sz w:val="20"/>
                <w:szCs w:val="20"/>
              </w:rPr>
            </w:pPr>
            <w:r>
              <w:rPr>
                <w:sz w:val="20"/>
                <w:szCs w:val="20"/>
              </w:rPr>
              <w:t>Inheritance used</w:t>
            </w:r>
          </w:p>
          <w:p w14:paraId="6360B8E6" w14:textId="77777777" w:rsidR="00A671A2" w:rsidRDefault="00A671A2" w:rsidP="00EA19D1">
            <w:pPr>
              <w:snapToGrid w:val="0"/>
              <w:ind w:left="57"/>
              <w:rPr>
                <w:sz w:val="20"/>
                <w:szCs w:val="20"/>
              </w:rPr>
            </w:pPr>
          </w:p>
          <w:p w14:paraId="10A24D36" w14:textId="77777777" w:rsidR="00A671A2" w:rsidRPr="00EA19D1" w:rsidRDefault="00A671A2" w:rsidP="00EA19D1">
            <w:pPr>
              <w:snapToGrid w:val="0"/>
              <w:ind w:left="57"/>
              <w:rPr>
                <w:sz w:val="20"/>
                <w:szCs w:val="20"/>
              </w:rPr>
            </w:pPr>
            <w:r w:rsidRPr="00EA19D1">
              <w:rPr>
                <w:sz w:val="20"/>
                <w:szCs w:val="20"/>
              </w:rPr>
              <w:t>Access modifiers</w:t>
            </w:r>
            <w:r>
              <w:rPr>
                <w:sz w:val="20"/>
                <w:szCs w:val="20"/>
              </w:rPr>
              <w:t xml:space="preserve"> check:</w:t>
            </w:r>
          </w:p>
          <w:p w14:paraId="3D78DB8C" w14:textId="77777777" w:rsidR="00A671A2" w:rsidRPr="00EA19D1" w:rsidRDefault="00A671A2" w:rsidP="00EA19D1">
            <w:pPr>
              <w:pStyle w:val="ListParagraph"/>
              <w:numPr>
                <w:ilvl w:val="0"/>
                <w:numId w:val="31"/>
              </w:numPr>
              <w:snapToGrid w:val="0"/>
              <w:rPr>
                <w:sz w:val="20"/>
                <w:szCs w:val="20"/>
              </w:rPr>
            </w:pPr>
            <w:r>
              <w:rPr>
                <w:sz w:val="20"/>
                <w:szCs w:val="20"/>
              </w:rPr>
              <w:t>Correct</w:t>
            </w:r>
          </w:p>
          <w:p w14:paraId="608B55E9" w14:textId="77777777" w:rsidR="00A671A2" w:rsidRDefault="00A671A2" w:rsidP="00EA19D1">
            <w:pPr>
              <w:pStyle w:val="ListParagraph"/>
              <w:numPr>
                <w:ilvl w:val="0"/>
                <w:numId w:val="31"/>
              </w:numPr>
              <w:snapToGrid w:val="0"/>
              <w:rPr>
                <w:sz w:val="20"/>
                <w:szCs w:val="20"/>
              </w:rPr>
            </w:pPr>
            <w:r>
              <w:rPr>
                <w:sz w:val="20"/>
                <w:szCs w:val="20"/>
              </w:rPr>
              <w:t>Less than 5 incorrect</w:t>
            </w:r>
          </w:p>
          <w:p w14:paraId="5C6BB37E" w14:textId="77777777" w:rsidR="00A671A2" w:rsidRDefault="00A671A2" w:rsidP="00EA19D1">
            <w:pPr>
              <w:pStyle w:val="ListParagraph"/>
              <w:numPr>
                <w:ilvl w:val="0"/>
                <w:numId w:val="31"/>
              </w:numPr>
              <w:snapToGrid w:val="0"/>
              <w:rPr>
                <w:sz w:val="20"/>
                <w:szCs w:val="20"/>
              </w:rPr>
            </w:pPr>
            <w:r>
              <w:rPr>
                <w:sz w:val="20"/>
                <w:szCs w:val="20"/>
              </w:rPr>
              <w:t>More than 5 incorrect</w:t>
            </w:r>
          </w:p>
          <w:p w14:paraId="2AD1DF89" w14:textId="77777777" w:rsidR="00A671A2" w:rsidRDefault="00A671A2" w:rsidP="00E41EC6">
            <w:pPr>
              <w:pStyle w:val="ListParagraph"/>
              <w:snapToGrid w:val="0"/>
              <w:ind w:left="284"/>
              <w:rPr>
                <w:sz w:val="20"/>
                <w:szCs w:val="20"/>
              </w:rPr>
            </w:pPr>
          </w:p>
          <w:p w14:paraId="507960C9" w14:textId="77777777" w:rsidR="00A671A2" w:rsidRPr="00EA19D1" w:rsidRDefault="00A671A2" w:rsidP="00EA19D1">
            <w:pPr>
              <w:pStyle w:val="ListParagraph"/>
              <w:numPr>
                <w:ilvl w:val="0"/>
                <w:numId w:val="31"/>
              </w:numPr>
              <w:snapToGrid w:val="0"/>
              <w:rPr>
                <w:sz w:val="20"/>
                <w:szCs w:val="20"/>
              </w:rPr>
            </w:pPr>
            <w:r>
              <w:rPr>
                <w:sz w:val="20"/>
                <w:szCs w:val="20"/>
              </w:rPr>
              <w:t>Static variables and methods used correctly</w:t>
            </w:r>
          </w:p>
        </w:tc>
        <w:tc>
          <w:tcPr>
            <w:tcW w:w="851" w:type="dxa"/>
            <w:shd w:val="clear" w:color="auto" w:fill="E6E6E6"/>
          </w:tcPr>
          <w:p w14:paraId="5B82ECF0" w14:textId="77777777" w:rsidR="00A671A2" w:rsidRPr="00771DB4" w:rsidRDefault="00A671A2" w:rsidP="00C0774F">
            <w:pPr>
              <w:jc w:val="center"/>
              <w:rPr>
                <w:sz w:val="20"/>
                <w:szCs w:val="20"/>
              </w:rPr>
            </w:pPr>
            <w:r>
              <w:rPr>
                <w:sz w:val="20"/>
                <w:szCs w:val="20"/>
              </w:rPr>
              <w:t>0-25</w:t>
            </w:r>
          </w:p>
        </w:tc>
      </w:tr>
      <w:tr w:rsidR="00A671A2" w:rsidRPr="00771DB4" w14:paraId="0F4925CA" w14:textId="77777777" w:rsidTr="00A671A2">
        <w:trPr>
          <w:trHeight w:val="354"/>
        </w:trPr>
        <w:tc>
          <w:tcPr>
            <w:tcW w:w="475" w:type="dxa"/>
          </w:tcPr>
          <w:p w14:paraId="5386184E" w14:textId="77777777" w:rsidR="00A671A2" w:rsidRPr="00771DB4" w:rsidRDefault="00A671A2" w:rsidP="00771DB4">
            <w:pPr>
              <w:snapToGrid w:val="0"/>
              <w:rPr>
                <w:sz w:val="20"/>
                <w:szCs w:val="20"/>
              </w:rPr>
            </w:pPr>
            <w:r>
              <w:rPr>
                <w:sz w:val="20"/>
                <w:szCs w:val="20"/>
              </w:rPr>
              <w:t>2.</w:t>
            </w:r>
          </w:p>
        </w:tc>
        <w:tc>
          <w:tcPr>
            <w:tcW w:w="4912" w:type="dxa"/>
          </w:tcPr>
          <w:p w14:paraId="5A5F4E3D" w14:textId="77777777" w:rsidR="00A671A2" w:rsidRDefault="00A671A2" w:rsidP="00B904CD">
            <w:pPr>
              <w:snapToGrid w:val="0"/>
              <w:rPr>
                <w:sz w:val="20"/>
                <w:szCs w:val="20"/>
              </w:rPr>
            </w:pPr>
            <w:r>
              <w:rPr>
                <w:sz w:val="20"/>
                <w:szCs w:val="20"/>
              </w:rPr>
              <w:t>JavaFX</w:t>
            </w:r>
            <w:r w:rsidRPr="00BD3DC7">
              <w:rPr>
                <w:sz w:val="20"/>
                <w:szCs w:val="20"/>
              </w:rPr>
              <w:t xml:space="preserve"> </w:t>
            </w:r>
            <w:r w:rsidRPr="00BD3DC7">
              <w:rPr>
                <w:b/>
                <w:sz w:val="20"/>
                <w:szCs w:val="20"/>
              </w:rPr>
              <w:t>GUI</w:t>
            </w:r>
            <w:r w:rsidRPr="00BD3DC7">
              <w:rPr>
                <w:sz w:val="20"/>
                <w:szCs w:val="20"/>
              </w:rPr>
              <w:t xml:space="preserve"> design and implementation: usability, robustness, quality</w:t>
            </w:r>
            <w:r>
              <w:rPr>
                <w:sz w:val="20"/>
                <w:szCs w:val="20"/>
              </w:rPr>
              <w:t xml:space="preserve">, </w:t>
            </w:r>
            <w:r w:rsidRPr="00D03AEF">
              <w:rPr>
                <w:sz w:val="20"/>
                <w:szCs w:val="20"/>
              </w:rPr>
              <w:t>user-friendliness</w:t>
            </w:r>
            <w:r w:rsidRPr="00BD3DC7">
              <w:rPr>
                <w:sz w:val="20"/>
                <w:szCs w:val="20"/>
              </w:rPr>
              <w:t>.</w:t>
            </w:r>
          </w:p>
          <w:p w14:paraId="15495533" w14:textId="77777777" w:rsidR="00A671A2" w:rsidRPr="00BD3DC7" w:rsidRDefault="00A671A2" w:rsidP="00A671A2">
            <w:pPr>
              <w:numPr>
                <w:ilvl w:val="0"/>
                <w:numId w:val="25"/>
              </w:numPr>
              <w:snapToGrid w:val="0"/>
              <w:rPr>
                <w:sz w:val="20"/>
                <w:szCs w:val="20"/>
              </w:rPr>
            </w:pPr>
            <w:r>
              <w:rPr>
                <w:sz w:val="20"/>
                <w:szCs w:val="20"/>
              </w:rPr>
              <w:t>Crashes</w:t>
            </w:r>
          </w:p>
          <w:p w14:paraId="3956539A" w14:textId="77777777" w:rsidR="00A671A2" w:rsidRDefault="00A671A2" w:rsidP="00A671A2">
            <w:pPr>
              <w:numPr>
                <w:ilvl w:val="0"/>
                <w:numId w:val="25"/>
              </w:numPr>
              <w:snapToGrid w:val="0"/>
              <w:rPr>
                <w:sz w:val="20"/>
                <w:szCs w:val="20"/>
              </w:rPr>
            </w:pPr>
            <w:r>
              <w:rPr>
                <w:sz w:val="20"/>
                <w:szCs w:val="20"/>
              </w:rPr>
              <w:t>Feedback to user</w:t>
            </w:r>
            <w:r w:rsidR="00883D2A">
              <w:rPr>
                <w:sz w:val="20"/>
                <w:szCs w:val="20"/>
              </w:rPr>
              <w:t xml:space="preserve"> instead of crashing</w:t>
            </w:r>
            <w:r w:rsidR="00110A1B">
              <w:rPr>
                <w:sz w:val="20"/>
                <w:szCs w:val="20"/>
              </w:rPr>
              <w:t xml:space="preserve"> or recover</w:t>
            </w:r>
          </w:p>
          <w:p w14:paraId="3FD21F20" w14:textId="77777777" w:rsidR="00A671A2" w:rsidRDefault="00A671A2" w:rsidP="00A671A2">
            <w:pPr>
              <w:numPr>
                <w:ilvl w:val="0"/>
                <w:numId w:val="25"/>
              </w:numPr>
              <w:snapToGrid w:val="0"/>
              <w:rPr>
                <w:sz w:val="20"/>
                <w:szCs w:val="20"/>
              </w:rPr>
            </w:pPr>
            <w:r>
              <w:rPr>
                <w:sz w:val="20"/>
                <w:szCs w:val="20"/>
              </w:rPr>
              <w:t>Runs smoothly</w:t>
            </w:r>
            <w:r w:rsidR="00883D2A">
              <w:rPr>
                <w:sz w:val="20"/>
                <w:szCs w:val="20"/>
              </w:rPr>
              <w:t xml:space="preserve"> without interruptions</w:t>
            </w:r>
          </w:p>
          <w:p w14:paraId="7B00E2D7" w14:textId="77777777" w:rsidR="00A671A2" w:rsidRDefault="00A671A2" w:rsidP="00A671A2">
            <w:pPr>
              <w:snapToGrid w:val="0"/>
              <w:ind w:left="284"/>
              <w:rPr>
                <w:sz w:val="20"/>
                <w:szCs w:val="20"/>
              </w:rPr>
            </w:pPr>
          </w:p>
          <w:p w14:paraId="6C0B5899" w14:textId="77777777" w:rsidR="00A671A2" w:rsidRDefault="00A671A2" w:rsidP="00A671A2">
            <w:pPr>
              <w:numPr>
                <w:ilvl w:val="0"/>
                <w:numId w:val="25"/>
              </w:numPr>
              <w:snapToGrid w:val="0"/>
              <w:rPr>
                <w:sz w:val="20"/>
                <w:szCs w:val="20"/>
              </w:rPr>
            </w:pPr>
            <w:r>
              <w:rPr>
                <w:sz w:val="20"/>
                <w:szCs w:val="20"/>
              </w:rPr>
              <w:t>Responsive</w:t>
            </w:r>
          </w:p>
          <w:p w14:paraId="0A52E796" w14:textId="77777777" w:rsidR="00A671A2" w:rsidRDefault="00883D2A" w:rsidP="00A671A2">
            <w:pPr>
              <w:numPr>
                <w:ilvl w:val="0"/>
                <w:numId w:val="25"/>
              </w:numPr>
              <w:snapToGrid w:val="0"/>
              <w:rPr>
                <w:sz w:val="20"/>
                <w:szCs w:val="20"/>
              </w:rPr>
            </w:pPr>
            <w:r>
              <w:rPr>
                <w:sz w:val="20"/>
                <w:szCs w:val="20"/>
              </w:rPr>
              <w:t>Lagging functionality</w:t>
            </w:r>
          </w:p>
          <w:p w14:paraId="298B1EAA" w14:textId="77777777" w:rsidR="00A671A2" w:rsidRDefault="00A671A2" w:rsidP="00B904CD">
            <w:pPr>
              <w:snapToGrid w:val="0"/>
              <w:rPr>
                <w:sz w:val="20"/>
                <w:szCs w:val="20"/>
              </w:rPr>
            </w:pPr>
          </w:p>
          <w:p w14:paraId="592429F0" w14:textId="77777777" w:rsidR="00A671A2" w:rsidRPr="00E62FC7" w:rsidRDefault="00A671A2" w:rsidP="00E41EC6">
            <w:pPr>
              <w:snapToGrid w:val="0"/>
              <w:rPr>
                <w:b/>
                <w:sz w:val="20"/>
                <w:szCs w:val="20"/>
              </w:rPr>
            </w:pPr>
            <w:r w:rsidRPr="00E62FC7">
              <w:rPr>
                <w:b/>
                <w:sz w:val="20"/>
                <w:szCs w:val="20"/>
              </w:rPr>
              <w:t>This must be described in the report</w:t>
            </w:r>
            <w:r>
              <w:rPr>
                <w:b/>
                <w:sz w:val="20"/>
                <w:szCs w:val="20"/>
              </w:rPr>
              <w:t xml:space="preserve"> under the informal presentation</w:t>
            </w:r>
          </w:p>
        </w:tc>
        <w:tc>
          <w:tcPr>
            <w:tcW w:w="4394" w:type="dxa"/>
          </w:tcPr>
          <w:p w14:paraId="5B69AF48" w14:textId="77777777" w:rsidR="00A671A2" w:rsidRDefault="00A671A2" w:rsidP="00A671A2">
            <w:pPr>
              <w:snapToGrid w:val="0"/>
              <w:rPr>
                <w:sz w:val="20"/>
                <w:szCs w:val="20"/>
              </w:rPr>
            </w:pPr>
            <w:r>
              <w:rPr>
                <w:sz w:val="20"/>
                <w:szCs w:val="20"/>
              </w:rPr>
              <w:t>Design quality:</w:t>
            </w:r>
          </w:p>
          <w:p w14:paraId="007647DC" w14:textId="77777777" w:rsidR="00A671A2" w:rsidRDefault="00A671A2" w:rsidP="006C0B25">
            <w:pPr>
              <w:numPr>
                <w:ilvl w:val="0"/>
                <w:numId w:val="25"/>
              </w:numPr>
              <w:snapToGrid w:val="0"/>
              <w:rPr>
                <w:sz w:val="20"/>
                <w:szCs w:val="20"/>
              </w:rPr>
            </w:pPr>
            <w:r>
              <w:rPr>
                <w:sz w:val="20"/>
                <w:szCs w:val="20"/>
              </w:rPr>
              <w:t>Professional looking</w:t>
            </w:r>
          </w:p>
          <w:p w14:paraId="54AF6936" w14:textId="77777777" w:rsidR="00A671A2" w:rsidRDefault="00A671A2" w:rsidP="006C0B25">
            <w:pPr>
              <w:numPr>
                <w:ilvl w:val="0"/>
                <w:numId w:val="25"/>
              </w:numPr>
              <w:snapToGrid w:val="0"/>
              <w:rPr>
                <w:sz w:val="20"/>
                <w:szCs w:val="20"/>
              </w:rPr>
            </w:pPr>
            <w:r>
              <w:rPr>
                <w:sz w:val="20"/>
                <w:szCs w:val="20"/>
              </w:rPr>
              <w:t>Understandable</w:t>
            </w:r>
          </w:p>
          <w:p w14:paraId="68640F7D" w14:textId="77777777" w:rsidR="00A671A2" w:rsidRDefault="00B5177D" w:rsidP="006C0B25">
            <w:pPr>
              <w:numPr>
                <w:ilvl w:val="0"/>
                <w:numId w:val="25"/>
              </w:numPr>
              <w:snapToGrid w:val="0"/>
              <w:rPr>
                <w:sz w:val="20"/>
                <w:szCs w:val="20"/>
              </w:rPr>
            </w:pPr>
            <w:r>
              <w:rPr>
                <w:sz w:val="20"/>
                <w:szCs w:val="20"/>
              </w:rPr>
              <w:t>Lacking clarity</w:t>
            </w:r>
          </w:p>
          <w:p w14:paraId="61B30FAA" w14:textId="77777777" w:rsidR="00A671A2" w:rsidRDefault="00A671A2" w:rsidP="00A671A2">
            <w:pPr>
              <w:snapToGrid w:val="0"/>
              <w:rPr>
                <w:sz w:val="20"/>
                <w:szCs w:val="20"/>
              </w:rPr>
            </w:pPr>
          </w:p>
          <w:p w14:paraId="2D6CE41F" w14:textId="77777777" w:rsidR="00A671A2" w:rsidRDefault="00A671A2" w:rsidP="00A671A2">
            <w:pPr>
              <w:snapToGrid w:val="0"/>
              <w:rPr>
                <w:sz w:val="20"/>
                <w:szCs w:val="20"/>
              </w:rPr>
            </w:pPr>
            <w:r>
              <w:rPr>
                <w:sz w:val="20"/>
                <w:szCs w:val="20"/>
              </w:rPr>
              <w:t>Missing elements:</w:t>
            </w:r>
          </w:p>
          <w:p w14:paraId="45783A4D" w14:textId="77777777" w:rsidR="00A671A2" w:rsidRPr="00EA19D1" w:rsidRDefault="00A671A2" w:rsidP="00A671A2">
            <w:pPr>
              <w:pStyle w:val="ListParagraph"/>
              <w:numPr>
                <w:ilvl w:val="0"/>
                <w:numId w:val="31"/>
              </w:numPr>
              <w:snapToGrid w:val="0"/>
              <w:rPr>
                <w:sz w:val="20"/>
                <w:szCs w:val="20"/>
              </w:rPr>
            </w:pPr>
            <w:r w:rsidRPr="00EA19D1">
              <w:rPr>
                <w:sz w:val="20"/>
                <w:szCs w:val="20"/>
              </w:rPr>
              <w:t>Toolbar buttons</w:t>
            </w:r>
          </w:p>
          <w:p w14:paraId="306168ED" w14:textId="77777777" w:rsidR="00A671A2" w:rsidRPr="00EA19D1" w:rsidRDefault="00A671A2" w:rsidP="00A671A2">
            <w:pPr>
              <w:pStyle w:val="ListParagraph"/>
              <w:numPr>
                <w:ilvl w:val="0"/>
                <w:numId w:val="31"/>
              </w:numPr>
              <w:snapToGrid w:val="0"/>
              <w:rPr>
                <w:sz w:val="20"/>
                <w:szCs w:val="20"/>
              </w:rPr>
            </w:pPr>
            <w:r w:rsidRPr="00EA19D1">
              <w:rPr>
                <w:sz w:val="20"/>
                <w:szCs w:val="20"/>
              </w:rPr>
              <w:t>Menu</w:t>
            </w:r>
          </w:p>
          <w:p w14:paraId="2403147B" w14:textId="77777777" w:rsidR="00A671A2" w:rsidRPr="00EA19D1" w:rsidRDefault="00A671A2" w:rsidP="00A671A2">
            <w:pPr>
              <w:pStyle w:val="ListParagraph"/>
              <w:numPr>
                <w:ilvl w:val="0"/>
                <w:numId w:val="31"/>
              </w:numPr>
              <w:snapToGrid w:val="0"/>
              <w:rPr>
                <w:sz w:val="20"/>
                <w:szCs w:val="20"/>
              </w:rPr>
            </w:pPr>
            <w:r w:rsidRPr="00EA19D1">
              <w:rPr>
                <w:sz w:val="20"/>
                <w:szCs w:val="20"/>
              </w:rPr>
              <w:t>Animation view</w:t>
            </w:r>
          </w:p>
        </w:tc>
        <w:tc>
          <w:tcPr>
            <w:tcW w:w="851" w:type="dxa"/>
            <w:shd w:val="clear" w:color="auto" w:fill="E6E6E6"/>
          </w:tcPr>
          <w:p w14:paraId="253577FF" w14:textId="77777777" w:rsidR="00A671A2" w:rsidRPr="00771DB4" w:rsidRDefault="00A671A2" w:rsidP="00C0774F">
            <w:pPr>
              <w:jc w:val="center"/>
              <w:rPr>
                <w:sz w:val="20"/>
                <w:szCs w:val="20"/>
              </w:rPr>
            </w:pPr>
            <w:r>
              <w:rPr>
                <w:sz w:val="20"/>
                <w:szCs w:val="20"/>
              </w:rPr>
              <w:t>0-10</w:t>
            </w:r>
          </w:p>
        </w:tc>
      </w:tr>
      <w:tr w:rsidR="00A671A2" w:rsidRPr="00771DB4" w14:paraId="7B805052" w14:textId="77777777" w:rsidTr="00A671A2">
        <w:trPr>
          <w:trHeight w:val="354"/>
        </w:trPr>
        <w:tc>
          <w:tcPr>
            <w:tcW w:w="475" w:type="dxa"/>
          </w:tcPr>
          <w:p w14:paraId="043B7A0C" w14:textId="77777777" w:rsidR="00A671A2" w:rsidRPr="00771DB4" w:rsidRDefault="00A671A2" w:rsidP="00771DB4">
            <w:pPr>
              <w:snapToGrid w:val="0"/>
              <w:rPr>
                <w:sz w:val="20"/>
                <w:szCs w:val="20"/>
              </w:rPr>
            </w:pPr>
            <w:r>
              <w:rPr>
                <w:sz w:val="20"/>
                <w:szCs w:val="20"/>
              </w:rPr>
              <w:t>3.</w:t>
            </w:r>
          </w:p>
        </w:tc>
        <w:tc>
          <w:tcPr>
            <w:tcW w:w="4912" w:type="dxa"/>
          </w:tcPr>
          <w:p w14:paraId="78C5D2A8" w14:textId="77777777" w:rsidR="00A671A2" w:rsidRPr="00BD3DC7" w:rsidRDefault="00A671A2" w:rsidP="009A3B89">
            <w:pPr>
              <w:snapToGrid w:val="0"/>
              <w:rPr>
                <w:sz w:val="20"/>
                <w:szCs w:val="20"/>
              </w:rPr>
            </w:pPr>
            <w:r w:rsidRPr="00BD3DC7">
              <w:rPr>
                <w:b/>
                <w:sz w:val="20"/>
                <w:szCs w:val="20"/>
              </w:rPr>
              <w:t>Animation</w:t>
            </w:r>
            <w:r w:rsidRPr="00BD3DC7">
              <w:rPr>
                <w:sz w:val="20"/>
                <w:szCs w:val="20"/>
              </w:rPr>
              <w:t>: the GUI shows the animation of the simulation</w:t>
            </w:r>
            <w:r>
              <w:rPr>
                <w:sz w:val="20"/>
                <w:szCs w:val="20"/>
              </w:rPr>
              <w:t>: the map is updated at each cycle</w:t>
            </w:r>
            <w:r w:rsidRPr="00BD3DC7">
              <w:rPr>
                <w:sz w:val="20"/>
                <w:szCs w:val="20"/>
              </w:rPr>
              <w:t xml:space="preserve">. </w:t>
            </w:r>
            <w:r>
              <w:rPr>
                <w:sz w:val="20"/>
                <w:szCs w:val="20"/>
              </w:rPr>
              <w:t xml:space="preserve">The animation can be controlled from the Simulation menu and the toolbar buttons </w:t>
            </w:r>
          </w:p>
          <w:p w14:paraId="582F6EFE" w14:textId="77777777" w:rsidR="00A671A2" w:rsidRPr="00BD3DC7" w:rsidRDefault="00A671A2" w:rsidP="002933C1">
            <w:pPr>
              <w:snapToGrid w:val="0"/>
              <w:rPr>
                <w:sz w:val="20"/>
                <w:szCs w:val="20"/>
              </w:rPr>
            </w:pPr>
          </w:p>
        </w:tc>
        <w:tc>
          <w:tcPr>
            <w:tcW w:w="4394" w:type="dxa"/>
          </w:tcPr>
          <w:p w14:paraId="2EC1D8C5" w14:textId="77777777" w:rsidR="00A671A2" w:rsidRPr="00EA19D1" w:rsidRDefault="00A671A2" w:rsidP="00EA19D1">
            <w:pPr>
              <w:pStyle w:val="ListParagraph"/>
              <w:numPr>
                <w:ilvl w:val="0"/>
                <w:numId w:val="31"/>
              </w:numPr>
              <w:snapToGrid w:val="0"/>
              <w:rPr>
                <w:sz w:val="20"/>
                <w:szCs w:val="20"/>
              </w:rPr>
            </w:pPr>
            <w:r w:rsidRPr="00EA19D1">
              <w:rPr>
                <w:sz w:val="20"/>
                <w:szCs w:val="20"/>
              </w:rPr>
              <w:t>Animation attempted</w:t>
            </w:r>
          </w:p>
          <w:p w14:paraId="5DA5D6E1" w14:textId="77777777" w:rsidR="00A671A2" w:rsidRPr="00EA19D1" w:rsidRDefault="00A671A2" w:rsidP="00EA19D1">
            <w:pPr>
              <w:pStyle w:val="ListParagraph"/>
              <w:numPr>
                <w:ilvl w:val="0"/>
                <w:numId w:val="31"/>
              </w:numPr>
              <w:snapToGrid w:val="0"/>
              <w:rPr>
                <w:sz w:val="20"/>
                <w:szCs w:val="20"/>
              </w:rPr>
            </w:pPr>
            <w:r w:rsidRPr="00EA19D1">
              <w:rPr>
                <w:sz w:val="20"/>
                <w:szCs w:val="20"/>
              </w:rPr>
              <w:t>Animation works</w:t>
            </w:r>
          </w:p>
          <w:p w14:paraId="3E31635C" w14:textId="77777777" w:rsidR="00A671A2" w:rsidRPr="00EA19D1" w:rsidRDefault="00A671A2" w:rsidP="00EA19D1">
            <w:pPr>
              <w:pStyle w:val="ListParagraph"/>
              <w:numPr>
                <w:ilvl w:val="0"/>
                <w:numId w:val="31"/>
              </w:numPr>
              <w:snapToGrid w:val="0"/>
              <w:rPr>
                <w:sz w:val="20"/>
                <w:szCs w:val="20"/>
              </w:rPr>
            </w:pPr>
            <w:r w:rsidRPr="00EA19D1">
              <w:rPr>
                <w:sz w:val="20"/>
                <w:szCs w:val="20"/>
              </w:rPr>
              <w:t>Start/stop</w:t>
            </w:r>
          </w:p>
          <w:p w14:paraId="07BD904D" w14:textId="77777777" w:rsidR="00A671A2" w:rsidRPr="00EA19D1" w:rsidRDefault="00A671A2" w:rsidP="00EA19D1">
            <w:pPr>
              <w:pStyle w:val="ListParagraph"/>
              <w:numPr>
                <w:ilvl w:val="0"/>
                <w:numId w:val="31"/>
              </w:numPr>
              <w:snapToGrid w:val="0"/>
              <w:rPr>
                <w:sz w:val="20"/>
                <w:szCs w:val="20"/>
              </w:rPr>
            </w:pPr>
            <w:r w:rsidRPr="00EA19D1">
              <w:rPr>
                <w:sz w:val="20"/>
                <w:szCs w:val="20"/>
              </w:rPr>
              <w:t>Pause/restart</w:t>
            </w:r>
          </w:p>
          <w:p w14:paraId="0E557F37" w14:textId="77777777" w:rsidR="00A671A2" w:rsidRPr="00EA19D1" w:rsidRDefault="00A671A2" w:rsidP="00EA19D1">
            <w:pPr>
              <w:pStyle w:val="ListParagraph"/>
              <w:numPr>
                <w:ilvl w:val="0"/>
                <w:numId w:val="31"/>
              </w:numPr>
              <w:snapToGrid w:val="0"/>
              <w:rPr>
                <w:sz w:val="20"/>
                <w:szCs w:val="20"/>
              </w:rPr>
            </w:pPr>
            <w:r w:rsidRPr="00EA19D1">
              <w:rPr>
                <w:sz w:val="20"/>
                <w:szCs w:val="20"/>
              </w:rPr>
              <w:t>Menu control</w:t>
            </w:r>
          </w:p>
          <w:p w14:paraId="00FE1F06" w14:textId="77777777" w:rsidR="00A671A2" w:rsidRPr="00EA19D1" w:rsidRDefault="00A671A2" w:rsidP="00EA19D1">
            <w:pPr>
              <w:pStyle w:val="ListParagraph"/>
              <w:numPr>
                <w:ilvl w:val="0"/>
                <w:numId w:val="31"/>
              </w:numPr>
              <w:snapToGrid w:val="0"/>
              <w:rPr>
                <w:sz w:val="20"/>
                <w:szCs w:val="20"/>
              </w:rPr>
            </w:pPr>
            <w:r w:rsidRPr="00EA19D1">
              <w:rPr>
                <w:sz w:val="20"/>
                <w:szCs w:val="20"/>
              </w:rPr>
              <w:t>Toolbar buttons</w:t>
            </w:r>
          </w:p>
        </w:tc>
        <w:tc>
          <w:tcPr>
            <w:tcW w:w="851" w:type="dxa"/>
            <w:shd w:val="clear" w:color="auto" w:fill="E6E6E6"/>
          </w:tcPr>
          <w:p w14:paraId="2FF8EBF1" w14:textId="77777777" w:rsidR="00A671A2" w:rsidRPr="00771DB4" w:rsidRDefault="00A671A2" w:rsidP="00C0774F">
            <w:pPr>
              <w:jc w:val="center"/>
              <w:rPr>
                <w:sz w:val="20"/>
                <w:szCs w:val="20"/>
              </w:rPr>
            </w:pPr>
            <w:r>
              <w:rPr>
                <w:sz w:val="20"/>
                <w:szCs w:val="20"/>
              </w:rPr>
              <w:t>0-10</w:t>
            </w:r>
          </w:p>
        </w:tc>
      </w:tr>
      <w:tr w:rsidR="00A671A2" w:rsidRPr="00771DB4" w14:paraId="6DAB8067" w14:textId="77777777" w:rsidTr="00A671A2">
        <w:trPr>
          <w:trHeight w:val="2458"/>
        </w:trPr>
        <w:tc>
          <w:tcPr>
            <w:tcW w:w="475" w:type="dxa"/>
          </w:tcPr>
          <w:p w14:paraId="049641FB" w14:textId="77777777" w:rsidR="00A671A2" w:rsidRPr="00771DB4" w:rsidRDefault="00A671A2" w:rsidP="00771DB4">
            <w:pPr>
              <w:snapToGrid w:val="0"/>
              <w:rPr>
                <w:sz w:val="20"/>
                <w:szCs w:val="20"/>
              </w:rPr>
            </w:pPr>
            <w:r>
              <w:rPr>
                <w:sz w:val="20"/>
                <w:szCs w:val="20"/>
              </w:rPr>
              <w:t>4.</w:t>
            </w:r>
          </w:p>
        </w:tc>
        <w:tc>
          <w:tcPr>
            <w:tcW w:w="4912" w:type="dxa"/>
          </w:tcPr>
          <w:p w14:paraId="136DF082" w14:textId="77777777" w:rsidR="00A671A2" w:rsidRDefault="00A671A2" w:rsidP="00B57EAF">
            <w:pPr>
              <w:snapToGrid w:val="0"/>
              <w:rPr>
                <w:sz w:val="20"/>
                <w:szCs w:val="20"/>
              </w:rPr>
            </w:pPr>
            <w:r w:rsidRPr="00BD3DC7">
              <w:rPr>
                <w:b/>
                <w:sz w:val="20"/>
                <w:szCs w:val="20"/>
              </w:rPr>
              <w:t>Artificial World</w:t>
            </w:r>
            <w:r w:rsidRPr="00BD3DC7">
              <w:rPr>
                <w:sz w:val="20"/>
                <w:szCs w:val="20"/>
              </w:rPr>
              <w:t xml:space="preserve">: does it support different </w:t>
            </w:r>
            <w:r>
              <w:rPr>
                <w:sz w:val="20"/>
                <w:szCs w:val="20"/>
              </w:rPr>
              <w:t>entities</w:t>
            </w:r>
          </w:p>
          <w:p w14:paraId="7BB07926" w14:textId="77777777" w:rsidR="00A671A2" w:rsidRPr="00EA19D1" w:rsidRDefault="00A671A2" w:rsidP="00EA19D1">
            <w:pPr>
              <w:pStyle w:val="ListParagraph"/>
              <w:numPr>
                <w:ilvl w:val="0"/>
                <w:numId w:val="31"/>
              </w:numPr>
              <w:snapToGrid w:val="0"/>
              <w:rPr>
                <w:sz w:val="20"/>
                <w:szCs w:val="20"/>
              </w:rPr>
            </w:pPr>
            <w:r w:rsidRPr="00EA19D1">
              <w:rPr>
                <w:sz w:val="20"/>
                <w:szCs w:val="20"/>
              </w:rPr>
              <w:t>Renewable food (e.g. fruit trees, grass, honey hives)</w:t>
            </w:r>
          </w:p>
          <w:p w14:paraId="3C24A369" w14:textId="77777777" w:rsidR="00A671A2" w:rsidRPr="00EA19D1" w:rsidRDefault="00A671A2" w:rsidP="00EA19D1">
            <w:pPr>
              <w:pStyle w:val="ListParagraph"/>
              <w:numPr>
                <w:ilvl w:val="0"/>
                <w:numId w:val="31"/>
              </w:numPr>
              <w:snapToGrid w:val="0"/>
              <w:rPr>
                <w:sz w:val="20"/>
                <w:szCs w:val="20"/>
              </w:rPr>
            </w:pPr>
            <w:r w:rsidRPr="00EA19D1">
              <w:rPr>
                <w:sz w:val="20"/>
                <w:szCs w:val="20"/>
              </w:rPr>
              <w:t>Poisonous food</w:t>
            </w:r>
          </w:p>
          <w:p w14:paraId="649DCFAE" w14:textId="77777777" w:rsidR="00A671A2" w:rsidRPr="00EA19D1" w:rsidRDefault="00A671A2" w:rsidP="00EA19D1">
            <w:pPr>
              <w:pStyle w:val="ListParagraph"/>
              <w:numPr>
                <w:ilvl w:val="0"/>
                <w:numId w:val="31"/>
              </w:numPr>
              <w:snapToGrid w:val="0"/>
              <w:rPr>
                <w:sz w:val="20"/>
                <w:szCs w:val="20"/>
              </w:rPr>
            </w:pPr>
            <w:r w:rsidRPr="00EA19D1">
              <w:rPr>
                <w:sz w:val="20"/>
                <w:szCs w:val="20"/>
              </w:rPr>
              <w:t xml:space="preserve">Modifiable environment (nests, dens, etc.) </w:t>
            </w:r>
          </w:p>
          <w:p w14:paraId="15352C91" w14:textId="77777777" w:rsidR="00A671A2" w:rsidRPr="00EA19D1" w:rsidRDefault="00A671A2" w:rsidP="00EA19D1">
            <w:pPr>
              <w:pStyle w:val="ListParagraph"/>
              <w:numPr>
                <w:ilvl w:val="0"/>
                <w:numId w:val="31"/>
              </w:numPr>
              <w:snapToGrid w:val="0"/>
              <w:rPr>
                <w:sz w:val="20"/>
                <w:szCs w:val="20"/>
              </w:rPr>
            </w:pPr>
            <w:r w:rsidRPr="00EA19D1">
              <w:rPr>
                <w:sz w:val="20"/>
                <w:szCs w:val="20"/>
              </w:rPr>
              <w:t>Herbivores</w:t>
            </w:r>
          </w:p>
          <w:p w14:paraId="33FB6ECC" w14:textId="77777777" w:rsidR="00A671A2" w:rsidRPr="00EA19D1" w:rsidRDefault="00A671A2" w:rsidP="00EA19D1">
            <w:pPr>
              <w:pStyle w:val="ListParagraph"/>
              <w:numPr>
                <w:ilvl w:val="0"/>
                <w:numId w:val="31"/>
              </w:numPr>
              <w:snapToGrid w:val="0"/>
              <w:rPr>
                <w:sz w:val="20"/>
                <w:szCs w:val="20"/>
              </w:rPr>
            </w:pPr>
            <w:r w:rsidRPr="00EA19D1">
              <w:rPr>
                <w:sz w:val="20"/>
                <w:szCs w:val="20"/>
              </w:rPr>
              <w:t>Carnivores</w:t>
            </w:r>
          </w:p>
          <w:p w14:paraId="4FD663D2" w14:textId="77777777" w:rsidR="00A671A2" w:rsidRPr="00EA19D1" w:rsidRDefault="00A671A2" w:rsidP="00EA19D1">
            <w:pPr>
              <w:pStyle w:val="ListParagraph"/>
              <w:numPr>
                <w:ilvl w:val="0"/>
                <w:numId w:val="31"/>
              </w:numPr>
              <w:snapToGrid w:val="0"/>
              <w:rPr>
                <w:sz w:val="20"/>
                <w:szCs w:val="20"/>
              </w:rPr>
            </w:pPr>
            <w:r w:rsidRPr="00EA19D1">
              <w:rPr>
                <w:sz w:val="20"/>
                <w:szCs w:val="20"/>
              </w:rPr>
              <w:t>Social life-forms (living in groups)</w:t>
            </w:r>
          </w:p>
          <w:p w14:paraId="6EC055B7" w14:textId="77777777" w:rsidR="00A671A2" w:rsidRPr="00EA19D1" w:rsidRDefault="00A671A2" w:rsidP="00EA19D1">
            <w:pPr>
              <w:pStyle w:val="ListParagraph"/>
              <w:numPr>
                <w:ilvl w:val="0"/>
                <w:numId w:val="31"/>
              </w:numPr>
              <w:snapToGrid w:val="0"/>
              <w:rPr>
                <w:sz w:val="20"/>
                <w:szCs w:val="20"/>
              </w:rPr>
            </w:pPr>
            <w:r w:rsidRPr="00EA19D1">
              <w:rPr>
                <w:sz w:val="20"/>
                <w:szCs w:val="20"/>
              </w:rPr>
              <w:t>Forms supporting other senses than sight/smell</w:t>
            </w:r>
          </w:p>
          <w:p w14:paraId="63A532EE" w14:textId="77777777" w:rsidR="00A671A2" w:rsidRPr="00EA19D1" w:rsidRDefault="00A671A2" w:rsidP="00EA19D1">
            <w:pPr>
              <w:pStyle w:val="ListParagraph"/>
              <w:numPr>
                <w:ilvl w:val="0"/>
                <w:numId w:val="31"/>
              </w:numPr>
              <w:snapToGrid w:val="0"/>
              <w:rPr>
                <w:sz w:val="20"/>
                <w:szCs w:val="20"/>
              </w:rPr>
            </w:pPr>
            <w:r w:rsidRPr="00EA19D1">
              <w:rPr>
                <w:sz w:val="20"/>
                <w:szCs w:val="20"/>
              </w:rPr>
              <w:t>Other (describe in “Helper’s comment)</w:t>
            </w:r>
          </w:p>
          <w:p w14:paraId="539FD290" w14:textId="77777777" w:rsidR="00A671A2" w:rsidRPr="00E62FC7" w:rsidRDefault="00A671A2" w:rsidP="009A3B89">
            <w:pPr>
              <w:snapToGrid w:val="0"/>
              <w:rPr>
                <w:b/>
                <w:sz w:val="20"/>
                <w:szCs w:val="20"/>
              </w:rPr>
            </w:pPr>
            <w:r w:rsidRPr="00E62FC7">
              <w:rPr>
                <w:b/>
                <w:sz w:val="20"/>
                <w:szCs w:val="20"/>
              </w:rPr>
              <w:t>Design must be described in the report</w:t>
            </w:r>
          </w:p>
        </w:tc>
        <w:tc>
          <w:tcPr>
            <w:tcW w:w="4394" w:type="dxa"/>
          </w:tcPr>
          <w:p w14:paraId="355DD30D" w14:textId="77777777" w:rsidR="00A671A2" w:rsidRDefault="00A671A2" w:rsidP="00E41EC6">
            <w:pPr>
              <w:snapToGrid w:val="0"/>
              <w:rPr>
                <w:sz w:val="20"/>
                <w:szCs w:val="20"/>
              </w:rPr>
            </w:pPr>
            <w:r>
              <w:rPr>
                <w:sz w:val="20"/>
                <w:szCs w:val="20"/>
              </w:rPr>
              <w:t>Total number of different artificial world entities:</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tblGrid>
            <w:tr w:rsidR="00A671A2" w:rsidRPr="00E569AB" w14:paraId="5509C527" w14:textId="77777777" w:rsidTr="00C0774F">
              <w:tc>
                <w:tcPr>
                  <w:tcW w:w="708" w:type="dxa"/>
                </w:tcPr>
                <w:p w14:paraId="6B767369" w14:textId="77777777" w:rsidR="00A671A2" w:rsidRPr="00E569AB" w:rsidRDefault="00A671A2" w:rsidP="00C0774F">
                  <w:pPr>
                    <w:snapToGrid w:val="0"/>
                    <w:rPr>
                      <w:sz w:val="16"/>
                      <w:szCs w:val="16"/>
                    </w:rPr>
                  </w:pPr>
                </w:p>
                <w:p w14:paraId="3A366D3E" w14:textId="77777777" w:rsidR="00A671A2" w:rsidRPr="00E569AB" w:rsidRDefault="00A671A2" w:rsidP="00C0774F">
                  <w:pPr>
                    <w:snapToGrid w:val="0"/>
                    <w:rPr>
                      <w:sz w:val="16"/>
                      <w:szCs w:val="16"/>
                    </w:rPr>
                  </w:pPr>
                </w:p>
              </w:tc>
            </w:tr>
          </w:tbl>
          <w:p w14:paraId="72DD5D01" w14:textId="77777777" w:rsidR="00A671A2" w:rsidRDefault="00A671A2" w:rsidP="00E41EC6">
            <w:pPr>
              <w:snapToGrid w:val="0"/>
              <w:rPr>
                <w:sz w:val="20"/>
                <w:szCs w:val="20"/>
              </w:rPr>
            </w:pPr>
          </w:p>
          <w:p w14:paraId="3145E886" w14:textId="77777777" w:rsidR="00A671A2" w:rsidRPr="00E569AB" w:rsidRDefault="00A671A2" w:rsidP="00E41EC6">
            <w:pPr>
              <w:snapToGrid w:val="0"/>
              <w:rPr>
                <w:sz w:val="16"/>
                <w:szCs w:val="16"/>
              </w:rPr>
            </w:pPr>
            <w:r>
              <w:rPr>
                <w:sz w:val="20"/>
                <w:szCs w:val="20"/>
              </w:rPr>
              <w:t>Other:</w:t>
            </w:r>
          </w:p>
          <w:p w14:paraId="61F62B94" w14:textId="77777777" w:rsidR="00A671A2" w:rsidRPr="00771DB4" w:rsidRDefault="00A671A2" w:rsidP="00B57EAF">
            <w:pPr>
              <w:snapToGrid w:val="0"/>
              <w:rPr>
                <w:sz w:val="20"/>
                <w:szCs w:val="20"/>
              </w:rPr>
            </w:pPr>
          </w:p>
          <w:p w14:paraId="3BF2B0DF" w14:textId="77777777" w:rsidR="00A671A2" w:rsidRPr="00E569AB" w:rsidRDefault="00A671A2" w:rsidP="00E41EC6">
            <w:pPr>
              <w:snapToGrid w:val="0"/>
              <w:rPr>
                <w:sz w:val="16"/>
                <w:szCs w:val="16"/>
              </w:rPr>
            </w:pPr>
          </w:p>
          <w:p w14:paraId="68782843" w14:textId="77777777" w:rsidR="00A671A2" w:rsidRPr="00771DB4" w:rsidRDefault="00A671A2" w:rsidP="00B57EAF">
            <w:pPr>
              <w:snapToGrid w:val="0"/>
              <w:rPr>
                <w:sz w:val="20"/>
                <w:szCs w:val="20"/>
              </w:rPr>
            </w:pPr>
          </w:p>
        </w:tc>
        <w:tc>
          <w:tcPr>
            <w:tcW w:w="851" w:type="dxa"/>
            <w:shd w:val="clear" w:color="auto" w:fill="E6E6E6"/>
          </w:tcPr>
          <w:p w14:paraId="64AD7698" w14:textId="77777777" w:rsidR="00A671A2" w:rsidRPr="00771DB4" w:rsidRDefault="00A671A2" w:rsidP="006C0B25">
            <w:pPr>
              <w:jc w:val="center"/>
              <w:rPr>
                <w:sz w:val="20"/>
                <w:szCs w:val="20"/>
              </w:rPr>
            </w:pPr>
            <w:r>
              <w:rPr>
                <w:sz w:val="20"/>
                <w:szCs w:val="20"/>
              </w:rPr>
              <w:t>0-20</w:t>
            </w:r>
          </w:p>
        </w:tc>
      </w:tr>
      <w:tr w:rsidR="00A671A2" w:rsidRPr="00771DB4" w14:paraId="7AD16340" w14:textId="77777777" w:rsidTr="00A671A2">
        <w:trPr>
          <w:trHeight w:val="357"/>
        </w:trPr>
        <w:tc>
          <w:tcPr>
            <w:tcW w:w="475" w:type="dxa"/>
          </w:tcPr>
          <w:p w14:paraId="6769F1CB" w14:textId="77777777" w:rsidR="00A671A2" w:rsidRPr="00771DB4" w:rsidRDefault="00A671A2" w:rsidP="00771DB4">
            <w:pPr>
              <w:snapToGrid w:val="0"/>
              <w:rPr>
                <w:sz w:val="20"/>
                <w:szCs w:val="20"/>
              </w:rPr>
            </w:pPr>
            <w:r>
              <w:rPr>
                <w:sz w:val="20"/>
                <w:szCs w:val="20"/>
              </w:rPr>
              <w:t>5.</w:t>
            </w:r>
          </w:p>
        </w:tc>
        <w:tc>
          <w:tcPr>
            <w:tcW w:w="4912" w:type="dxa"/>
          </w:tcPr>
          <w:p w14:paraId="666DD4AE" w14:textId="77777777" w:rsidR="00A671A2" w:rsidRDefault="00A671A2" w:rsidP="00BD3DC7">
            <w:pPr>
              <w:snapToGrid w:val="0"/>
              <w:rPr>
                <w:sz w:val="20"/>
                <w:szCs w:val="20"/>
              </w:rPr>
            </w:pPr>
            <w:r w:rsidRPr="00BD3DC7">
              <w:rPr>
                <w:sz w:val="20"/>
                <w:szCs w:val="20"/>
              </w:rPr>
              <w:t xml:space="preserve">Quality of the submitted </w:t>
            </w:r>
            <w:r w:rsidRPr="00BD3DC7">
              <w:rPr>
                <w:b/>
                <w:sz w:val="20"/>
                <w:szCs w:val="20"/>
              </w:rPr>
              <w:t>report</w:t>
            </w:r>
            <w:r>
              <w:rPr>
                <w:sz w:val="20"/>
                <w:szCs w:val="20"/>
              </w:rPr>
              <w:t>.</w:t>
            </w:r>
          </w:p>
          <w:p w14:paraId="1E85128C" w14:textId="77777777" w:rsidR="00A671A2" w:rsidRDefault="00A671A2" w:rsidP="00BD3DC7">
            <w:pPr>
              <w:snapToGrid w:val="0"/>
              <w:rPr>
                <w:sz w:val="20"/>
                <w:szCs w:val="20"/>
              </w:rPr>
            </w:pPr>
            <w:r>
              <w:rPr>
                <w:sz w:val="20"/>
                <w:szCs w:val="20"/>
              </w:rPr>
              <w:t>Tests and discussion in</w:t>
            </w:r>
            <w:r w:rsidRPr="00903FB7">
              <w:rPr>
                <w:sz w:val="20"/>
                <w:szCs w:val="20"/>
              </w:rPr>
              <w:t xml:space="preserve"> report</w:t>
            </w:r>
          </w:p>
          <w:p w14:paraId="72253795" w14:textId="77777777" w:rsidR="003D2F8A" w:rsidRPr="00B57EAF" w:rsidRDefault="00A671A2" w:rsidP="00CD0CFD">
            <w:pPr>
              <w:snapToGrid w:val="0"/>
              <w:rPr>
                <w:sz w:val="20"/>
                <w:szCs w:val="20"/>
              </w:rPr>
            </w:pPr>
            <w:r>
              <w:rPr>
                <w:sz w:val="20"/>
                <w:szCs w:val="20"/>
              </w:rPr>
              <w:t>Executable j</w:t>
            </w:r>
            <w:r w:rsidRPr="00BD3DC7">
              <w:rPr>
                <w:sz w:val="20"/>
                <w:szCs w:val="20"/>
              </w:rPr>
              <w:t>ar archive submitted electronically</w:t>
            </w:r>
            <w:r>
              <w:rPr>
                <w:sz w:val="20"/>
                <w:szCs w:val="20"/>
              </w:rPr>
              <w:t xml:space="preserve"> with embedded javadoc</w:t>
            </w:r>
            <w:r w:rsidRPr="00BD3DC7">
              <w:rPr>
                <w:sz w:val="20"/>
                <w:szCs w:val="20"/>
              </w:rPr>
              <w:t>.</w:t>
            </w:r>
          </w:p>
        </w:tc>
        <w:tc>
          <w:tcPr>
            <w:tcW w:w="4394" w:type="dxa"/>
            <w:shd w:val="clear" w:color="auto" w:fill="E6E6E6"/>
          </w:tcPr>
          <w:p w14:paraId="18D24E36" w14:textId="77777777" w:rsidR="00A671A2" w:rsidRPr="00771DB4" w:rsidRDefault="003D2F8A" w:rsidP="00C0774F">
            <w:pPr>
              <w:jc w:val="center"/>
              <w:rPr>
                <w:sz w:val="20"/>
                <w:szCs w:val="20"/>
              </w:rPr>
            </w:pPr>
            <w:r>
              <w:rPr>
                <w:b/>
                <w:sz w:val="20"/>
                <w:szCs w:val="20"/>
              </w:rPr>
              <w:t>Evaluation based purely on quality of submitted work.</w:t>
            </w:r>
          </w:p>
        </w:tc>
        <w:tc>
          <w:tcPr>
            <w:tcW w:w="851" w:type="dxa"/>
            <w:shd w:val="clear" w:color="auto" w:fill="E6E6E6"/>
          </w:tcPr>
          <w:p w14:paraId="570F237D" w14:textId="77777777" w:rsidR="00A671A2" w:rsidRPr="00771DB4" w:rsidRDefault="00A671A2" w:rsidP="00C0774F">
            <w:pPr>
              <w:jc w:val="center"/>
              <w:rPr>
                <w:sz w:val="20"/>
                <w:szCs w:val="20"/>
              </w:rPr>
            </w:pPr>
            <w:r w:rsidRPr="00771DB4">
              <w:rPr>
                <w:sz w:val="20"/>
                <w:szCs w:val="20"/>
              </w:rPr>
              <w:t>0-</w:t>
            </w:r>
            <w:r>
              <w:rPr>
                <w:sz w:val="20"/>
                <w:szCs w:val="20"/>
              </w:rPr>
              <w:t>35</w:t>
            </w:r>
          </w:p>
        </w:tc>
      </w:tr>
    </w:tbl>
    <w:p w14:paraId="4DD97D38" w14:textId="77777777" w:rsidR="004317F5" w:rsidRPr="00815E7A" w:rsidRDefault="00981C37" w:rsidP="00AB23EC">
      <w:pPr>
        <w:rPr>
          <w:rFonts w:ascii="Courier New" w:hAnsi="Courier New" w:cs="Courier New"/>
          <w:sz w:val="20"/>
          <w:szCs w:val="20"/>
        </w:rPr>
      </w:pPr>
      <w:r w:rsidRPr="00B57EAF">
        <w:rPr>
          <w:b/>
          <w:sz w:val="28"/>
          <w:szCs w:val="28"/>
        </w:rPr>
        <w:t xml:space="preserve">Signed and dated (demonstrator):                   </w:t>
      </w:r>
      <w:r w:rsidR="00E33654">
        <w:rPr>
          <w:b/>
          <w:sz w:val="28"/>
          <w:szCs w:val="28"/>
        </w:rPr>
        <w:tab/>
      </w:r>
      <w:r w:rsidR="00E33654">
        <w:rPr>
          <w:b/>
          <w:sz w:val="28"/>
          <w:szCs w:val="28"/>
        </w:rPr>
        <w:tab/>
      </w:r>
      <w:r w:rsidRPr="00B57EAF">
        <w:rPr>
          <w:b/>
          <w:sz w:val="28"/>
          <w:szCs w:val="28"/>
        </w:rPr>
        <w:t>Signed (student):</w:t>
      </w:r>
      <w:r w:rsidR="00AB23EC" w:rsidRPr="00815E7A">
        <w:rPr>
          <w:rFonts w:ascii="Courier New" w:hAnsi="Courier New" w:cs="Courier New"/>
          <w:sz w:val="20"/>
          <w:szCs w:val="20"/>
        </w:rPr>
        <w:t xml:space="preserve"> </w:t>
      </w:r>
    </w:p>
    <w:sectPr w:rsidR="004317F5" w:rsidRPr="00815E7A" w:rsidSect="00A55B9F">
      <w:headerReference w:type="default" r:id="rId9"/>
      <w:footerReference w:type="default" r:id="rId10"/>
      <w:footnotePr>
        <w:pos w:val="beneathText"/>
      </w:footnotePr>
      <w:pgSz w:w="12240" w:h="15840"/>
      <w:pgMar w:top="1134" w:right="1021" w:bottom="1134" w:left="1021" w:header="709" w:footer="709"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CC6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048AB" w14:textId="77777777" w:rsidR="00AD2760" w:rsidRDefault="00AD2760">
      <w:r>
        <w:separator/>
      </w:r>
    </w:p>
  </w:endnote>
  <w:endnote w:type="continuationSeparator" w:id="0">
    <w:p w14:paraId="448F3B9D" w14:textId="77777777" w:rsidR="00AD2760" w:rsidRDefault="00AD2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0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3571B" w14:textId="77777777" w:rsidR="000E05E9" w:rsidRPr="00103E8E" w:rsidRDefault="000E05E9" w:rsidP="00002916">
    <w:pPr>
      <w:pStyle w:val="Footer"/>
      <w:tabs>
        <w:tab w:val="clear" w:pos="8640"/>
        <w:tab w:val="right" w:pos="9923"/>
      </w:tabs>
      <w:rPr>
        <w:sz w:val="18"/>
        <w:szCs w:val="18"/>
      </w:rPr>
    </w:pPr>
    <w:r>
      <w:rPr>
        <w:sz w:val="18"/>
        <w:szCs w:val="18"/>
      </w:rPr>
      <w:t xml:space="preserve">University of Reading - </w:t>
    </w:r>
    <w:r w:rsidRPr="00103E8E">
      <w:rPr>
        <w:sz w:val="18"/>
        <w:szCs w:val="18"/>
      </w:rPr>
      <w:t>School of Systems Engineering</w:t>
    </w:r>
    <w:r w:rsidRPr="00103E8E">
      <w:rPr>
        <w:sz w:val="18"/>
        <w:szCs w:val="18"/>
      </w:rPr>
      <w:tab/>
    </w:r>
    <w:r w:rsidRPr="00103E8E">
      <w:rPr>
        <w:sz w:val="18"/>
        <w:szCs w:val="18"/>
      </w:rPr>
      <w:tab/>
    </w:r>
    <w:r w:rsidRPr="00103E8E">
      <w:rPr>
        <w:rStyle w:val="PageNumber"/>
        <w:sz w:val="18"/>
        <w:szCs w:val="18"/>
      </w:rPr>
      <w:fldChar w:fldCharType="begin"/>
    </w:r>
    <w:r w:rsidRPr="00103E8E">
      <w:rPr>
        <w:rStyle w:val="PageNumber"/>
        <w:sz w:val="18"/>
        <w:szCs w:val="18"/>
      </w:rPr>
      <w:instrText xml:space="preserve"> PAGE </w:instrText>
    </w:r>
    <w:r w:rsidRPr="00103E8E">
      <w:rPr>
        <w:rStyle w:val="PageNumber"/>
        <w:sz w:val="18"/>
        <w:szCs w:val="18"/>
      </w:rPr>
      <w:fldChar w:fldCharType="separate"/>
    </w:r>
    <w:r w:rsidR="00116BE5">
      <w:rPr>
        <w:rStyle w:val="PageNumber"/>
        <w:noProof/>
        <w:sz w:val="18"/>
        <w:szCs w:val="18"/>
      </w:rPr>
      <w:t>1</w:t>
    </w:r>
    <w:r w:rsidRPr="00103E8E">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855F2" w14:textId="77777777" w:rsidR="00AD2760" w:rsidRDefault="00AD2760">
      <w:r>
        <w:separator/>
      </w:r>
    </w:p>
  </w:footnote>
  <w:footnote w:type="continuationSeparator" w:id="0">
    <w:p w14:paraId="32B2BB32" w14:textId="77777777" w:rsidR="00AD2760" w:rsidRDefault="00AD2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75BF0" w14:textId="77777777" w:rsidR="000E05E9" w:rsidRPr="003E4C80" w:rsidRDefault="000E05E9" w:rsidP="00002916">
    <w:pPr>
      <w:pStyle w:val="Header"/>
      <w:tabs>
        <w:tab w:val="clear" w:pos="8640"/>
        <w:tab w:val="right" w:pos="9923"/>
      </w:tabs>
      <w:rPr>
        <w:sz w:val="18"/>
        <w:szCs w:val="18"/>
        <w:lang w:val="da-DK"/>
      </w:rPr>
    </w:pPr>
    <w:r w:rsidRPr="003E4C80">
      <w:rPr>
        <w:sz w:val="18"/>
        <w:szCs w:val="18"/>
        <w:lang w:val="da-DK"/>
      </w:rPr>
      <w:t>SE2JA11 Java - Major Coursework #1</w:t>
    </w:r>
    <w:r w:rsidRPr="003E4C80">
      <w:rPr>
        <w:sz w:val="18"/>
        <w:szCs w:val="18"/>
        <w:lang w:val="da-DK"/>
      </w:rPr>
      <w:tab/>
    </w:r>
    <w:r w:rsidRPr="003E4C80">
      <w:rPr>
        <w:sz w:val="18"/>
        <w:szCs w:val="18"/>
        <w:lang w:val="da-DK"/>
      </w:rPr>
      <w:tab/>
      <w:t>Dr. Karsten Oster Lundqvist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w:lvlJc w:val="left"/>
      <w:pPr>
        <w:tabs>
          <w:tab w:val="num" w:pos="720"/>
        </w:tabs>
        <w:ind w:left="720" w:hanging="360"/>
      </w:p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Times New Roman" w:hAnsi="Times New Roman"/>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462340"/>
    <w:multiLevelType w:val="hybridMultilevel"/>
    <w:tmpl w:val="FD567BBC"/>
    <w:lvl w:ilvl="0" w:tplc="F9CEFFC0">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52623D0"/>
    <w:multiLevelType w:val="hybridMultilevel"/>
    <w:tmpl w:val="5CF48AB2"/>
    <w:lvl w:ilvl="0" w:tplc="0409000F">
      <w:start w:val="1"/>
      <w:numFmt w:val="decimal"/>
      <w:lvlText w:val="%1."/>
      <w:lvlJc w:val="left"/>
      <w:pPr>
        <w:tabs>
          <w:tab w:val="num" w:pos="893"/>
        </w:tabs>
        <w:ind w:left="893" w:hanging="360"/>
      </w:p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6">
    <w:nsid w:val="09E70CAB"/>
    <w:multiLevelType w:val="multilevel"/>
    <w:tmpl w:val="12D498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A9E0A2E"/>
    <w:multiLevelType w:val="hybridMultilevel"/>
    <w:tmpl w:val="56DEF3F4"/>
    <w:lvl w:ilvl="0" w:tplc="355EAAE4">
      <w:start w:val="1"/>
      <w:numFmt w:val="bullet"/>
      <w:lvlText w:val=""/>
      <w:lvlJc w:val="left"/>
      <w:pPr>
        <w:ind w:left="284" w:hanging="227"/>
      </w:pPr>
      <w:rPr>
        <w:rFonts w:ascii="Symbol" w:hAnsi="Symbol" w:hint="default"/>
      </w:rPr>
    </w:lvl>
    <w:lvl w:ilvl="1" w:tplc="EC7E2BBC">
      <w:start w:val="1"/>
      <w:numFmt w:val="bullet"/>
      <w:lvlText w:val=""/>
      <w:lvlJc w:val="left"/>
      <w:pPr>
        <w:ind w:left="397" w:firstLine="113"/>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8531DD"/>
    <w:multiLevelType w:val="hybridMultilevel"/>
    <w:tmpl w:val="53401F7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3525483"/>
    <w:multiLevelType w:val="hybridMultilevel"/>
    <w:tmpl w:val="ECF2C46A"/>
    <w:lvl w:ilvl="0" w:tplc="A288E0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443A9F"/>
    <w:multiLevelType w:val="hybridMultilevel"/>
    <w:tmpl w:val="38A6ABF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6771ADC"/>
    <w:multiLevelType w:val="hybridMultilevel"/>
    <w:tmpl w:val="3E5EF89A"/>
    <w:lvl w:ilvl="0" w:tplc="04090005">
      <w:start w:val="1"/>
      <w:numFmt w:val="bullet"/>
      <w:lvlText w:val=""/>
      <w:lvlJc w:val="left"/>
      <w:pPr>
        <w:tabs>
          <w:tab w:val="num" w:pos="1018"/>
        </w:tabs>
        <w:ind w:left="1018" w:hanging="360"/>
      </w:pPr>
      <w:rPr>
        <w:rFonts w:ascii="Wingdings" w:hAnsi="Wingdings" w:hint="default"/>
      </w:rPr>
    </w:lvl>
    <w:lvl w:ilvl="1" w:tplc="04090003" w:tentative="1">
      <w:start w:val="1"/>
      <w:numFmt w:val="bullet"/>
      <w:lvlText w:val="o"/>
      <w:lvlJc w:val="left"/>
      <w:pPr>
        <w:tabs>
          <w:tab w:val="num" w:pos="1738"/>
        </w:tabs>
        <w:ind w:left="1738" w:hanging="360"/>
      </w:pPr>
      <w:rPr>
        <w:rFonts w:ascii="Courier New" w:hAnsi="Courier New" w:cs="Courier New" w:hint="default"/>
      </w:rPr>
    </w:lvl>
    <w:lvl w:ilvl="2" w:tplc="04090005" w:tentative="1">
      <w:start w:val="1"/>
      <w:numFmt w:val="bullet"/>
      <w:lvlText w:val=""/>
      <w:lvlJc w:val="left"/>
      <w:pPr>
        <w:tabs>
          <w:tab w:val="num" w:pos="2458"/>
        </w:tabs>
        <w:ind w:left="2458" w:hanging="360"/>
      </w:pPr>
      <w:rPr>
        <w:rFonts w:ascii="Wingdings" w:hAnsi="Wingdings" w:hint="default"/>
      </w:rPr>
    </w:lvl>
    <w:lvl w:ilvl="3" w:tplc="04090001" w:tentative="1">
      <w:start w:val="1"/>
      <w:numFmt w:val="bullet"/>
      <w:lvlText w:val=""/>
      <w:lvlJc w:val="left"/>
      <w:pPr>
        <w:tabs>
          <w:tab w:val="num" w:pos="3178"/>
        </w:tabs>
        <w:ind w:left="3178" w:hanging="360"/>
      </w:pPr>
      <w:rPr>
        <w:rFonts w:ascii="Symbol" w:hAnsi="Symbol" w:hint="default"/>
      </w:rPr>
    </w:lvl>
    <w:lvl w:ilvl="4" w:tplc="04090003" w:tentative="1">
      <w:start w:val="1"/>
      <w:numFmt w:val="bullet"/>
      <w:lvlText w:val="o"/>
      <w:lvlJc w:val="left"/>
      <w:pPr>
        <w:tabs>
          <w:tab w:val="num" w:pos="3898"/>
        </w:tabs>
        <w:ind w:left="3898" w:hanging="360"/>
      </w:pPr>
      <w:rPr>
        <w:rFonts w:ascii="Courier New" w:hAnsi="Courier New" w:cs="Courier New" w:hint="default"/>
      </w:rPr>
    </w:lvl>
    <w:lvl w:ilvl="5" w:tplc="04090005" w:tentative="1">
      <w:start w:val="1"/>
      <w:numFmt w:val="bullet"/>
      <w:lvlText w:val=""/>
      <w:lvlJc w:val="left"/>
      <w:pPr>
        <w:tabs>
          <w:tab w:val="num" w:pos="4618"/>
        </w:tabs>
        <w:ind w:left="4618" w:hanging="360"/>
      </w:pPr>
      <w:rPr>
        <w:rFonts w:ascii="Wingdings" w:hAnsi="Wingdings" w:hint="default"/>
      </w:rPr>
    </w:lvl>
    <w:lvl w:ilvl="6" w:tplc="04090001" w:tentative="1">
      <w:start w:val="1"/>
      <w:numFmt w:val="bullet"/>
      <w:lvlText w:val=""/>
      <w:lvlJc w:val="left"/>
      <w:pPr>
        <w:tabs>
          <w:tab w:val="num" w:pos="5338"/>
        </w:tabs>
        <w:ind w:left="5338" w:hanging="360"/>
      </w:pPr>
      <w:rPr>
        <w:rFonts w:ascii="Symbol" w:hAnsi="Symbol" w:hint="default"/>
      </w:rPr>
    </w:lvl>
    <w:lvl w:ilvl="7" w:tplc="04090003" w:tentative="1">
      <w:start w:val="1"/>
      <w:numFmt w:val="bullet"/>
      <w:lvlText w:val="o"/>
      <w:lvlJc w:val="left"/>
      <w:pPr>
        <w:tabs>
          <w:tab w:val="num" w:pos="6058"/>
        </w:tabs>
        <w:ind w:left="6058" w:hanging="360"/>
      </w:pPr>
      <w:rPr>
        <w:rFonts w:ascii="Courier New" w:hAnsi="Courier New" w:cs="Courier New" w:hint="default"/>
      </w:rPr>
    </w:lvl>
    <w:lvl w:ilvl="8" w:tplc="04090005" w:tentative="1">
      <w:start w:val="1"/>
      <w:numFmt w:val="bullet"/>
      <w:lvlText w:val=""/>
      <w:lvlJc w:val="left"/>
      <w:pPr>
        <w:tabs>
          <w:tab w:val="num" w:pos="6778"/>
        </w:tabs>
        <w:ind w:left="6778" w:hanging="360"/>
      </w:pPr>
      <w:rPr>
        <w:rFonts w:ascii="Wingdings" w:hAnsi="Wingdings" w:hint="default"/>
      </w:rPr>
    </w:lvl>
  </w:abstractNum>
  <w:abstractNum w:abstractNumId="12">
    <w:nsid w:val="18B769B7"/>
    <w:multiLevelType w:val="hybridMultilevel"/>
    <w:tmpl w:val="B1E2B4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E613894"/>
    <w:multiLevelType w:val="hybridMultilevel"/>
    <w:tmpl w:val="A99432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FBE6C40"/>
    <w:multiLevelType w:val="hybridMultilevel"/>
    <w:tmpl w:val="4BFC8456"/>
    <w:lvl w:ilvl="0" w:tplc="1C52F3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5986CF4"/>
    <w:multiLevelType w:val="hybridMultilevel"/>
    <w:tmpl w:val="4CBE7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7036460"/>
    <w:multiLevelType w:val="hybridMultilevel"/>
    <w:tmpl w:val="EF401B22"/>
    <w:lvl w:ilvl="0" w:tplc="1C52F3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A2458B8"/>
    <w:multiLevelType w:val="hybridMultilevel"/>
    <w:tmpl w:val="34C621F8"/>
    <w:lvl w:ilvl="0" w:tplc="04090003">
      <w:start w:val="1"/>
      <w:numFmt w:val="bullet"/>
      <w:lvlText w:val="o"/>
      <w:lvlJc w:val="left"/>
      <w:pPr>
        <w:tabs>
          <w:tab w:val="num" w:pos="1080"/>
        </w:tabs>
        <w:ind w:left="108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1000D57"/>
    <w:multiLevelType w:val="hybridMultilevel"/>
    <w:tmpl w:val="FF7A7FA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67266BA"/>
    <w:multiLevelType w:val="hybridMultilevel"/>
    <w:tmpl w:val="2B4EB2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054E6D"/>
    <w:multiLevelType w:val="hybridMultilevel"/>
    <w:tmpl w:val="56AA3B84"/>
    <w:lvl w:ilvl="0" w:tplc="B858B35E">
      <w:start w:val="1"/>
      <w:numFmt w:val="decimal"/>
      <w:lvlText w:val="%1."/>
      <w:lvlJc w:val="left"/>
      <w:pPr>
        <w:tabs>
          <w:tab w:val="num" w:pos="1080"/>
        </w:tabs>
        <w:ind w:left="1080" w:hanging="360"/>
      </w:pPr>
      <w:rPr>
        <w:rFonts w:hint="default"/>
      </w:r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C985459"/>
    <w:multiLevelType w:val="hybridMultilevel"/>
    <w:tmpl w:val="5DAE6A9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359622D"/>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4E83AE8"/>
    <w:multiLevelType w:val="hybridMultilevel"/>
    <w:tmpl w:val="0EA41E34"/>
    <w:lvl w:ilvl="0" w:tplc="A288E0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DB31A8"/>
    <w:multiLevelType w:val="hybridMultilevel"/>
    <w:tmpl w:val="4F12CB46"/>
    <w:lvl w:ilvl="0" w:tplc="A288E0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945E33"/>
    <w:multiLevelType w:val="hybridMultilevel"/>
    <w:tmpl w:val="12BC1642"/>
    <w:lvl w:ilvl="0" w:tplc="0409000F">
      <w:start w:val="1"/>
      <w:numFmt w:val="decimal"/>
      <w:lvlText w:val="%1."/>
      <w:lvlJc w:val="left"/>
      <w:pPr>
        <w:tabs>
          <w:tab w:val="num" w:pos="1018"/>
        </w:tabs>
        <w:ind w:left="1018" w:hanging="360"/>
      </w:pPr>
      <w:rPr>
        <w:rFonts w:hint="default"/>
      </w:rPr>
    </w:lvl>
    <w:lvl w:ilvl="1" w:tplc="04090003" w:tentative="1">
      <w:start w:val="1"/>
      <w:numFmt w:val="bullet"/>
      <w:lvlText w:val="o"/>
      <w:lvlJc w:val="left"/>
      <w:pPr>
        <w:tabs>
          <w:tab w:val="num" w:pos="1738"/>
        </w:tabs>
        <w:ind w:left="1738" w:hanging="360"/>
      </w:pPr>
      <w:rPr>
        <w:rFonts w:ascii="Courier New" w:hAnsi="Courier New" w:cs="Courier New" w:hint="default"/>
      </w:rPr>
    </w:lvl>
    <w:lvl w:ilvl="2" w:tplc="04090005" w:tentative="1">
      <w:start w:val="1"/>
      <w:numFmt w:val="bullet"/>
      <w:lvlText w:val=""/>
      <w:lvlJc w:val="left"/>
      <w:pPr>
        <w:tabs>
          <w:tab w:val="num" w:pos="2458"/>
        </w:tabs>
        <w:ind w:left="2458" w:hanging="360"/>
      </w:pPr>
      <w:rPr>
        <w:rFonts w:ascii="Wingdings" w:hAnsi="Wingdings" w:hint="default"/>
      </w:rPr>
    </w:lvl>
    <w:lvl w:ilvl="3" w:tplc="04090001" w:tentative="1">
      <w:start w:val="1"/>
      <w:numFmt w:val="bullet"/>
      <w:lvlText w:val=""/>
      <w:lvlJc w:val="left"/>
      <w:pPr>
        <w:tabs>
          <w:tab w:val="num" w:pos="3178"/>
        </w:tabs>
        <w:ind w:left="3178" w:hanging="360"/>
      </w:pPr>
      <w:rPr>
        <w:rFonts w:ascii="Symbol" w:hAnsi="Symbol" w:hint="default"/>
      </w:rPr>
    </w:lvl>
    <w:lvl w:ilvl="4" w:tplc="04090003" w:tentative="1">
      <w:start w:val="1"/>
      <w:numFmt w:val="bullet"/>
      <w:lvlText w:val="o"/>
      <w:lvlJc w:val="left"/>
      <w:pPr>
        <w:tabs>
          <w:tab w:val="num" w:pos="3898"/>
        </w:tabs>
        <w:ind w:left="3898" w:hanging="360"/>
      </w:pPr>
      <w:rPr>
        <w:rFonts w:ascii="Courier New" w:hAnsi="Courier New" w:cs="Courier New" w:hint="default"/>
      </w:rPr>
    </w:lvl>
    <w:lvl w:ilvl="5" w:tplc="04090005" w:tentative="1">
      <w:start w:val="1"/>
      <w:numFmt w:val="bullet"/>
      <w:lvlText w:val=""/>
      <w:lvlJc w:val="left"/>
      <w:pPr>
        <w:tabs>
          <w:tab w:val="num" w:pos="4618"/>
        </w:tabs>
        <w:ind w:left="4618" w:hanging="360"/>
      </w:pPr>
      <w:rPr>
        <w:rFonts w:ascii="Wingdings" w:hAnsi="Wingdings" w:hint="default"/>
      </w:rPr>
    </w:lvl>
    <w:lvl w:ilvl="6" w:tplc="04090001" w:tentative="1">
      <w:start w:val="1"/>
      <w:numFmt w:val="bullet"/>
      <w:lvlText w:val=""/>
      <w:lvlJc w:val="left"/>
      <w:pPr>
        <w:tabs>
          <w:tab w:val="num" w:pos="5338"/>
        </w:tabs>
        <w:ind w:left="5338" w:hanging="360"/>
      </w:pPr>
      <w:rPr>
        <w:rFonts w:ascii="Symbol" w:hAnsi="Symbol" w:hint="default"/>
      </w:rPr>
    </w:lvl>
    <w:lvl w:ilvl="7" w:tplc="04090003" w:tentative="1">
      <w:start w:val="1"/>
      <w:numFmt w:val="bullet"/>
      <w:lvlText w:val="o"/>
      <w:lvlJc w:val="left"/>
      <w:pPr>
        <w:tabs>
          <w:tab w:val="num" w:pos="6058"/>
        </w:tabs>
        <w:ind w:left="6058" w:hanging="360"/>
      </w:pPr>
      <w:rPr>
        <w:rFonts w:ascii="Courier New" w:hAnsi="Courier New" w:cs="Courier New" w:hint="default"/>
      </w:rPr>
    </w:lvl>
    <w:lvl w:ilvl="8" w:tplc="04090005" w:tentative="1">
      <w:start w:val="1"/>
      <w:numFmt w:val="bullet"/>
      <w:lvlText w:val=""/>
      <w:lvlJc w:val="left"/>
      <w:pPr>
        <w:tabs>
          <w:tab w:val="num" w:pos="6778"/>
        </w:tabs>
        <w:ind w:left="6778" w:hanging="360"/>
      </w:pPr>
      <w:rPr>
        <w:rFonts w:ascii="Wingdings" w:hAnsi="Wingdings" w:hint="default"/>
      </w:rPr>
    </w:lvl>
  </w:abstractNum>
  <w:abstractNum w:abstractNumId="26">
    <w:nsid w:val="60032777"/>
    <w:multiLevelType w:val="hybridMultilevel"/>
    <w:tmpl w:val="E67E01D2"/>
    <w:lvl w:ilvl="0" w:tplc="355EAAE4">
      <w:start w:val="1"/>
      <w:numFmt w:val="bullet"/>
      <w:lvlText w:val=""/>
      <w:lvlJc w:val="left"/>
      <w:pPr>
        <w:ind w:left="284" w:hanging="227"/>
      </w:pPr>
      <w:rPr>
        <w:rFonts w:ascii="Symbol" w:hAnsi="Symbol" w:hint="default"/>
      </w:rPr>
    </w:lvl>
    <w:lvl w:ilvl="1" w:tplc="5E0A42BA">
      <w:start w:val="1"/>
      <w:numFmt w:val="bullet"/>
      <w:lvlText w:val=""/>
      <w:lvlJc w:val="left"/>
      <w:pPr>
        <w:ind w:left="397" w:firstLine="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DD30814"/>
    <w:multiLevelType w:val="hybridMultilevel"/>
    <w:tmpl w:val="5F0CAB7A"/>
    <w:lvl w:ilvl="0" w:tplc="E960BDD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F8E69D9"/>
    <w:multiLevelType w:val="hybridMultilevel"/>
    <w:tmpl w:val="12D498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80068BB"/>
    <w:multiLevelType w:val="hybridMultilevel"/>
    <w:tmpl w:val="2EE20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04112E"/>
    <w:multiLevelType w:val="hybridMultilevel"/>
    <w:tmpl w:val="AD506E84"/>
    <w:lvl w:ilvl="0" w:tplc="B4A233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 w:numId="3">
    <w:abstractNumId w:val="2"/>
  </w:num>
  <w:num w:numId="4">
    <w:abstractNumId w:val="3"/>
  </w:num>
  <w:num w:numId="5">
    <w:abstractNumId w:val="11"/>
  </w:num>
  <w:num w:numId="6">
    <w:abstractNumId w:val="25"/>
  </w:num>
  <w:num w:numId="7">
    <w:abstractNumId w:val="8"/>
  </w:num>
  <w:num w:numId="8">
    <w:abstractNumId w:val="28"/>
  </w:num>
  <w:num w:numId="9">
    <w:abstractNumId w:val="5"/>
  </w:num>
  <w:num w:numId="10">
    <w:abstractNumId w:val="6"/>
  </w:num>
  <w:num w:numId="11">
    <w:abstractNumId w:val="17"/>
  </w:num>
  <w:num w:numId="12">
    <w:abstractNumId w:val="27"/>
  </w:num>
  <w:num w:numId="13">
    <w:abstractNumId w:val="13"/>
  </w:num>
  <w:num w:numId="14">
    <w:abstractNumId w:val="18"/>
  </w:num>
  <w:num w:numId="15">
    <w:abstractNumId w:val="12"/>
  </w:num>
  <w:num w:numId="16">
    <w:abstractNumId w:val="21"/>
  </w:num>
  <w:num w:numId="17">
    <w:abstractNumId w:val="10"/>
  </w:num>
  <w:num w:numId="18">
    <w:abstractNumId w:val="19"/>
  </w:num>
  <w:num w:numId="19">
    <w:abstractNumId w:val="20"/>
  </w:num>
  <w:num w:numId="20">
    <w:abstractNumId w:val="30"/>
  </w:num>
  <w:num w:numId="21">
    <w:abstractNumId w:val="23"/>
  </w:num>
  <w:num w:numId="22">
    <w:abstractNumId w:val="9"/>
  </w:num>
  <w:num w:numId="23">
    <w:abstractNumId w:val="24"/>
  </w:num>
  <w:num w:numId="24">
    <w:abstractNumId w:val="4"/>
  </w:num>
  <w:num w:numId="25">
    <w:abstractNumId w:val="26"/>
  </w:num>
  <w:num w:numId="26">
    <w:abstractNumId w:val="29"/>
  </w:num>
  <w:num w:numId="27">
    <w:abstractNumId w:val="16"/>
  </w:num>
  <w:num w:numId="28">
    <w:abstractNumId w:val="14"/>
  </w:num>
  <w:num w:numId="29">
    <w:abstractNumId w:val="15"/>
  </w:num>
  <w:num w:numId="30">
    <w:abstractNumId w:val="22"/>
  </w:num>
  <w:num w:numId="3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Parslow">
    <w15:presenceInfo w15:providerId="AD" w15:userId="S-1-5-21-1643737065-1150890963-312552118-118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091"/>
    <w:rsid w:val="00002916"/>
    <w:rsid w:val="00032D73"/>
    <w:rsid w:val="0005039C"/>
    <w:rsid w:val="000509C3"/>
    <w:rsid w:val="0005487C"/>
    <w:rsid w:val="000616B9"/>
    <w:rsid w:val="000658A7"/>
    <w:rsid w:val="000818EE"/>
    <w:rsid w:val="00090D73"/>
    <w:rsid w:val="00090EC8"/>
    <w:rsid w:val="000C190C"/>
    <w:rsid w:val="000C2D76"/>
    <w:rsid w:val="000D1426"/>
    <w:rsid w:val="000E05E9"/>
    <w:rsid w:val="000E65BB"/>
    <w:rsid w:val="000E6707"/>
    <w:rsid w:val="000E7B84"/>
    <w:rsid w:val="00103501"/>
    <w:rsid w:val="00103E8E"/>
    <w:rsid w:val="00110A1B"/>
    <w:rsid w:val="00116BE5"/>
    <w:rsid w:val="00132ED6"/>
    <w:rsid w:val="001355DD"/>
    <w:rsid w:val="00144EC6"/>
    <w:rsid w:val="00165214"/>
    <w:rsid w:val="00177719"/>
    <w:rsid w:val="00182641"/>
    <w:rsid w:val="0018787F"/>
    <w:rsid w:val="001A4BC7"/>
    <w:rsid w:val="001B2A59"/>
    <w:rsid w:val="001B66C1"/>
    <w:rsid w:val="001C20CC"/>
    <w:rsid w:val="001C24B3"/>
    <w:rsid w:val="001D29C7"/>
    <w:rsid w:val="001F0060"/>
    <w:rsid w:val="001F5770"/>
    <w:rsid w:val="00211E2E"/>
    <w:rsid w:val="00220B69"/>
    <w:rsid w:val="00223493"/>
    <w:rsid w:val="00224FC5"/>
    <w:rsid w:val="00233DEB"/>
    <w:rsid w:val="002413F9"/>
    <w:rsid w:val="002434D9"/>
    <w:rsid w:val="00273BAF"/>
    <w:rsid w:val="00280DCE"/>
    <w:rsid w:val="00284681"/>
    <w:rsid w:val="002933C1"/>
    <w:rsid w:val="002B0C60"/>
    <w:rsid w:val="002C0376"/>
    <w:rsid w:val="002C7E94"/>
    <w:rsid w:val="00310007"/>
    <w:rsid w:val="00313509"/>
    <w:rsid w:val="003465FE"/>
    <w:rsid w:val="00352B7F"/>
    <w:rsid w:val="003613D8"/>
    <w:rsid w:val="00362091"/>
    <w:rsid w:val="00373854"/>
    <w:rsid w:val="003B5DA1"/>
    <w:rsid w:val="003C3209"/>
    <w:rsid w:val="003C46C8"/>
    <w:rsid w:val="003C7714"/>
    <w:rsid w:val="003D0338"/>
    <w:rsid w:val="003D2F8A"/>
    <w:rsid w:val="003E4C80"/>
    <w:rsid w:val="0041767E"/>
    <w:rsid w:val="0042207E"/>
    <w:rsid w:val="004317F5"/>
    <w:rsid w:val="0044021C"/>
    <w:rsid w:val="00464ACE"/>
    <w:rsid w:val="00464E82"/>
    <w:rsid w:val="004928D2"/>
    <w:rsid w:val="004B0097"/>
    <w:rsid w:val="005005A9"/>
    <w:rsid w:val="00534473"/>
    <w:rsid w:val="00534BA5"/>
    <w:rsid w:val="00540EB2"/>
    <w:rsid w:val="005449DA"/>
    <w:rsid w:val="00551A61"/>
    <w:rsid w:val="00552DD4"/>
    <w:rsid w:val="00565541"/>
    <w:rsid w:val="005656BA"/>
    <w:rsid w:val="00567715"/>
    <w:rsid w:val="00591FC9"/>
    <w:rsid w:val="005A125B"/>
    <w:rsid w:val="005A6B71"/>
    <w:rsid w:val="005B43BD"/>
    <w:rsid w:val="005F33DD"/>
    <w:rsid w:val="006002A4"/>
    <w:rsid w:val="006179F8"/>
    <w:rsid w:val="00620985"/>
    <w:rsid w:val="006211AD"/>
    <w:rsid w:val="0062468B"/>
    <w:rsid w:val="00637B80"/>
    <w:rsid w:val="006405DE"/>
    <w:rsid w:val="006441B8"/>
    <w:rsid w:val="006574F9"/>
    <w:rsid w:val="00676D87"/>
    <w:rsid w:val="00696C61"/>
    <w:rsid w:val="006A70C7"/>
    <w:rsid w:val="006C0B25"/>
    <w:rsid w:val="006C746B"/>
    <w:rsid w:val="00700C38"/>
    <w:rsid w:val="00715E7D"/>
    <w:rsid w:val="00716491"/>
    <w:rsid w:val="00716596"/>
    <w:rsid w:val="00741825"/>
    <w:rsid w:val="00745055"/>
    <w:rsid w:val="007466C1"/>
    <w:rsid w:val="00771DB4"/>
    <w:rsid w:val="007A2F85"/>
    <w:rsid w:val="007B24A4"/>
    <w:rsid w:val="007C6A17"/>
    <w:rsid w:val="007F1E11"/>
    <w:rsid w:val="00815E7A"/>
    <w:rsid w:val="00816721"/>
    <w:rsid w:val="00826CA2"/>
    <w:rsid w:val="00837BCA"/>
    <w:rsid w:val="0085146E"/>
    <w:rsid w:val="00854431"/>
    <w:rsid w:val="00872642"/>
    <w:rsid w:val="00883D2A"/>
    <w:rsid w:val="00896BB2"/>
    <w:rsid w:val="008A3F3D"/>
    <w:rsid w:val="008A58F9"/>
    <w:rsid w:val="008B1511"/>
    <w:rsid w:val="008C2CA1"/>
    <w:rsid w:val="008E06C2"/>
    <w:rsid w:val="008E4EE0"/>
    <w:rsid w:val="008E68D0"/>
    <w:rsid w:val="008F3DC5"/>
    <w:rsid w:val="00903FB7"/>
    <w:rsid w:val="00911B13"/>
    <w:rsid w:val="0094452B"/>
    <w:rsid w:val="009549AC"/>
    <w:rsid w:val="00963233"/>
    <w:rsid w:val="00981C37"/>
    <w:rsid w:val="009A18D1"/>
    <w:rsid w:val="009A3B89"/>
    <w:rsid w:val="009A7086"/>
    <w:rsid w:val="009D2B6F"/>
    <w:rsid w:val="009D532C"/>
    <w:rsid w:val="009D5D2F"/>
    <w:rsid w:val="009F20FA"/>
    <w:rsid w:val="00A17C53"/>
    <w:rsid w:val="00A30FC2"/>
    <w:rsid w:val="00A33087"/>
    <w:rsid w:val="00A3723D"/>
    <w:rsid w:val="00A55B9F"/>
    <w:rsid w:val="00A671A2"/>
    <w:rsid w:val="00A86C7F"/>
    <w:rsid w:val="00A87F77"/>
    <w:rsid w:val="00AB23EC"/>
    <w:rsid w:val="00AD053C"/>
    <w:rsid w:val="00AD2760"/>
    <w:rsid w:val="00AE2675"/>
    <w:rsid w:val="00AE3B59"/>
    <w:rsid w:val="00AE5C8D"/>
    <w:rsid w:val="00AF4729"/>
    <w:rsid w:val="00B032C7"/>
    <w:rsid w:val="00B06AA8"/>
    <w:rsid w:val="00B13BEA"/>
    <w:rsid w:val="00B34619"/>
    <w:rsid w:val="00B35C4C"/>
    <w:rsid w:val="00B423C6"/>
    <w:rsid w:val="00B5177D"/>
    <w:rsid w:val="00B57EAF"/>
    <w:rsid w:val="00B90159"/>
    <w:rsid w:val="00B904CD"/>
    <w:rsid w:val="00B95908"/>
    <w:rsid w:val="00BA230E"/>
    <w:rsid w:val="00BA2D72"/>
    <w:rsid w:val="00BD020C"/>
    <w:rsid w:val="00BD167A"/>
    <w:rsid w:val="00BD3DC7"/>
    <w:rsid w:val="00BE4D7C"/>
    <w:rsid w:val="00BF12E6"/>
    <w:rsid w:val="00BF2428"/>
    <w:rsid w:val="00BF4542"/>
    <w:rsid w:val="00C06F4F"/>
    <w:rsid w:val="00C255CE"/>
    <w:rsid w:val="00C53E5C"/>
    <w:rsid w:val="00C85C5E"/>
    <w:rsid w:val="00C93D85"/>
    <w:rsid w:val="00C94082"/>
    <w:rsid w:val="00C945C6"/>
    <w:rsid w:val="00CA4ED9"/>
    <w:rsid w:val="00CB6DC4"/>
    <w:rsid w:val="00CB7011"/>
    <w:rsid w:val="00CB735A"/>
    <w:rsid w:val="00CD0620"/>
    <w:rsid w:val="00CD0CFD"/>
    <w:rsid w:val="00CE58D9"/>
    <w:rsid w:val="00D03AEF"/>
    <w:rsid w:val="00D0543E"/>
    <w:rsid w:val="00D35BB2"/>
    <w:rsid w:val="00D4775C"/>
    <w:rsid w:val="00D57E0A"/>
    <w:rsid w:val="00D66030"/>
    <w:rsid w:val="00D81B16"/>
    <w:rsid w:val="00DA206A"/>
    <w:rsid w:val="00DC0103"/>
    <w:rsid w:val="00DC576F"/>
    <w:rsid w:val="00DD47E7"/>
    <w:rsid w:val="00E036E8"/>
    <w:rsid w:val="00E30677"/>
    <w:rsid w:val="00E33654"/>
    <w:rsid w:val="00E41EC6"/>
    <w:rsid w:val="00E569AB"/>
    <w:rsid w:val="00E62FC7"/>
    <w:rsid w:val="00E63FE8"/>
    <w:rsid w:val="00E72219"/>
    <w:rsid w:val="00E76B36"/>
    <w:rsid w:val="00E81CD2"/>
    <w:rsid w:val="00E87887"/>
    <w:rsid w:val="00EA19D1"/>
    <w:rsid w:val="00EC0588"/>
    <w:rsid w:val="00ED27A1"/>
    <w:rsid w:val="00EE2034"/>
    <w:rsid w:val="00EE77B9"/>
    <w:rsid w:val="00F00025"/>
    <w:rsid w:val="00F12813"/>
    <w:rsid w:val="00F14A1B"/>
    <w:rsid w:val="00F2651A"/>
    <w:rsid w:val="00F304B5"/>
    <w:rsid w:val="00F30E4F"/>
    <w:rsid w:val="00F50016"/>
    <w:rsid w:val="00F54086"/>
    <w:rsid w:val="00F70437"/>
    <w:rsid w:val="00F90BBE"/>
    <w:rsid w:val="00F974C9"/>
    <w:rsid w:val="00FB13BF"/>
    <w:rsid w:val="00FE0561"/>
    <w:rsid w:val="00FE3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C7"/>
    <w:pPr>
      <w:suppressAutoHyphens/>
    </w:pPr>
    <w:rPr>
      <w:sz w:val="24"/>
      <w:szCs w:val="24"/>
      <w:lang w:eastAsia="ar-SA"/>
    </w:rPr>
  </w:style>
  <w:style w:type="paragraph" w:styleId="Heading1">
    <w:name w:val="heading 1"/>
    <w:basedOn w:val="Normal"/>
    <w:next w:val="Normal"/>
    <w:qFormat/>
    <w:rsid w:val="001D29C7"/>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1D29C7"/>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1D29C7"/>
    <w:rPr>
      <w:rFonts w:ascii="Symbol" w:hAnsi="Symbol"/>
      <w:color w:val="auto"/>
    </w:rPr>
  </w:style>
  <w:style w:type="character" w:customStyle="1" w:styleId="WW8Num4z0">
    <w:name w:val="WW8Num4z0"/>
    <w:rsid w:val="001D29C7"/>
    <w:rPr>
      <w:rFonts w:ascii="Times New Roman" w:hAnsi="Times New Roman"/>
    </w:rPr>
  </w:style>
  <w:style w:type="character" w:customStyle="1" w:styleId="WW8Num1z0">
    <w:name w:val="WW8Num1z0"/>
    <w:rsid w:val="001D29C7"/>
    <w:rPr>
      <w:rFonts w:ascii="Times New Roman" w:eastAsia="Times New Roman" w:hAnsi="Times New Roman" w:cs="Times New Roman"/>
    </w:rPr>
  </w:style>
  <w:style w:type="character" w:customStyle="1" w:styleId="WW8Num1z1">
    <w:name w:val="WW8Num1z1"/>
    <w:rsid w:val="001D29C7"/>
    <w:rPr>
      <w:rFonts w:ascii="Courier New" w:hAnsi="Courier New" w:cs="Courier New"/>
    </w:rPr>
  </w:style>
  <w:style w:type="character" w:customStyle="1" w:styleId="WW8Num1z2">
    <w:name w:val="WW8Num1z2"/>
    <w:rsid w:val="001D29C7"/>
    <w:rPr>
      <w:rFonts w:ascii="Wingdings" w:hAnsi="Wingdings"/>
    </w:rPr>
  </w:style>
  <w:style w:type="character" w:customStyle="1" w:styleId="WW8Num1z3">
    <w:name w:val="WW8Num1z3"/>
    <w:rsid w:val="001D29C7"/>
    <w:rPr>
      <w:rFonts w:ascii="Symbol" w:hAnsi="Symbol"/>
    </w:rPr>
  </w:style>
  <w:style w:type="character" w:customStyle="1" w:styleId="WW8Num2z1">
    <w:name w:val="WW8Num2z1"/>
    <w:rsid w:val="001D29C7"/>
    <w:rPr>
      <w:rFonts w:ascii="Courier New" w:hAnsi="Courier New" w:cs="Courier New"/>
    </w:rPr>
  </w:style>
  <w:style w:type="character" w:customStyle="1" w:styleId="WW8Num2z2">
    <w:name w:val="WW8Num2z2"/>
    <w:rsid w:val="001D29C7"/>
    <w:rPr>
      <w:rFonts w:ascii="Wingdings" w:hAnsi="Wingdings"/>
    </w:rPr>
  </w:style>
  <w:style w:type="character" w:customStyle="1" w:styleId="WW8Num2z3">
    <w:name w:val="WW8Num2z3"/>
    <w:rsid w:val="001D29C7"/>
    <w:rPr>
      <w:rFonts w:ascii="Symbol" w:hAnsi="Symbol"/>
    </w:rPr>
  </w:style>
  <w:style w:type="character" w:customStyle="1" w:styleId="WW8Num13z0">
    <w:name w:val="WW8Num13z0"/>
    <w:rsid w:val="001D29C7"/>
    <w:rPr>
      <w:rFonts w:ascii="Symbol" w:hAnsi="Symbol"/>
    </w:rPr>
  </w:style>
  <w:style w:type="character" w:customStyle="1" w:styleId="WW8Num13z1">
    <w:name w:val="WW8Num13z1"/>
    <w:rsid w:val="001D29C7"/>
    <w:rPr>
      <w:rFonts w:ascii="Courier New" w:hAnsi="Courier New" w:cs="Courier New"/>
    </w:rPr>
  </w:style>
  <w:style w:type="character" w:customStyle="1" w:styleId="WW8Num13z2">
    <w:name w:val="WW8Num13z2"/>
    <w:rsid w:val="001D29C7"/>
    <w:rPr>
      <w:rFonts w:ascii="Wingdings" w:hAnsi="Wingdings"/>
    </w:rPr>
  </w:style>
  <w:style w:type="character" w:customStyle="1" w:styleId="WW-DefaultParagraphFont">
    <w:name w:val="WW-Default Paragraph Font"/>
    <w:rsid w:val="001D29C7"/>
  </w:style>
  <w:style w:type="character" w:styleId="PageNumber">
    <w:name w:val="page number"/>
    <w:basedOn w:val="WW-DefaultParagraphFont"/>
    <w:rsid w:val="001D29C7"/>
  </w:style>
  <w:style w:type="character" w:customStyle="1" w:styleId="FootnoteCharacters">
    <w:name w:val="Footnote Characters"/>
    <w:basedOn w:val="WW-DefaultParagraphFont"/>
    <w:rsid w:val="001D29C7"/>
    <w:rPr>
      <w:vertAlign w:val="superscript"/>
    </w:rPr>
  </w:style>
  <w:style w:type="character" w:styleId="Hyperlink">
    <w:name w:val="Hyperlink"/>
    <w:basedOn w:val="WW-DefaultParagraphFont"/>
    <w:rsid w:val="001D29C7"/>
    <w:rPr>
      <w:color w:val="0000FF"/>
      <w:u w:val="single"/>
    </w:rPr>
  </w:style>
  <w:style w:type="character" w:customStyle="1" w:styleId="WW8Num6z0">
    <w:name w:val="WW8Num6z0"/>
    <w:rsid w:val="001D29C7"/>
    <w:rPr>
      <w:b/>
    </w:rPr>
  </w:style>
  <w:style w:type="character" w:customStyle="1" w:styleId="WW8Num6z1">
    <w:name w:val="WW8Num6z1"/>
    <w:rsid w:val="001D29C7"/>
    <w:rPr>
      <w:rFonts w:ascii="Times New Roman" w:hAnsi="Times New Roman"/>
    </w:rPr>
  </w:style>
  <w:style w:type="character" w:customStyle="1" w:styleId="WW8Num6z4">
    <w:name w:val="WW8Num6z4"/>
    <w:rsid w:val="001D29C7"/>
    <w:rPr>
      <w:rFonts w:ascii="Wingdings" w:hAnsi="Wingdings"/>
    </w:rPr>
  </w:style>
  <w:style w:type="character" w:customStyle="1" w:styleId="NumberingSymbols">
    <w:name w:val="Numbering Symbols"/>
    <w:rsid w:val="001D29C7"/>
  </w:style>
  <w:style w:type="character" w:customStyle="1" w:styleId="Bullets">
    <w:name w:val="Bullets"/>
    <w:rsid w:val="001D29C7"/>
    <w:rPr>
      <w:rFonts w:ascii="OpenSymbol" w:eastAsia="OpenSymbol" w:hAnsi="OpenSymbol" w:cs="OpenSymbol"/>
    </w:rPr>
  </w:style>
  <w:style w:type="paragraph" w:customStyle="1" w:styleId="Heading">
    <w:name w:val="Heading"/>
    <w:basedOn w:val="Normal"/>
    <w:next w:val="BodyText"/>
    <w:rsid w:val="001D29C7"/>
    <w:pPr>
      <w:keepNext/>
      <w:spacing w:before="240" w:after="120"/>
    </w:pPr>
    <w:rPr>
      <w:rFonts w:ascii="Arial" w:eastAsia="MS Mincho" w:hAnsi="Arial" w:cs="Tahoma"/>
      <w:sz w:val="28"/>
      <w:szCs w:val="28"/>
    </w:rPr>
  </w:style>
  <w:style w:type="paragraph" w:styleId="BodyText">
    <w:name w:val="Body Text"/>
    <w:basedOn w:val="Normal"/>
    <w:rsid w:val="001D29C7"/>
    <w:pPr>
      <w:spacing w:after="120"/>
    </w:pPr>
  </w:style>
  <w:style w:type="paragraph" w:styleId="List">
    <w:name w:val="List"/>
    <w:basedOn w:val="BodyText"/>
    <w:rsid w:val="001D29C7"/>
    <w:rPr>
      <w:rFonts w:cs="Tahoma"/>
    </w:rPr>
  </w:style>
  <w:style w:type="paragraph" w:styleId="Caption">
    <w:name w:val="caption"/>
    <w:basedOn w:val="Normal"/>
    <w:qFormat/>
    <w:rsid w:val="001D29C7"/>
    <w:pPr>
      <w:suppressLineNumbers/>
      <w:spacing w:before="120" w:after="120"/>
    </w:pPr>
    <w:rPr>
      <w:rFonts w:cs="Tahoma"/>
      <w:i/>
      <w:iCs/>
    </w:rPr>
  </w:style>
  <w:style w:type="paragraph" w:customStyle="1" w:styleId="Index">
    <w:name w:val="Index"/>
    <w:basedOn w:val="Normal"/>
    <w:rsid w:val="001D29C7"/>
    <w:pPr>
      <w:suppressLineNumbers/>
    </w:pPr>
    <w:rPr>
      <w:rFonts w:cs="Tahoma"/>
    </w:rPr>
  </w:style>
  <w:style w:type="paragraph" w:styleId="DocumentMap">
    <w:name w:val="Document Map"/>
    <w:basedOn w:val="Normal"/>
    <w:rsid w:val="001D29C7"/>
    <w:pPr>
      <w:shd w:val="clear" w:color="auto" w:fill="000080"/>
    </w:pPr>
    <w:rPr>
      <w:rFonts w:ascii="Tahoma" w:hAnsi="Tahoma" w:cs="Tahoma"/>
      <w:sz w:val="20"/>
      <w:szCs w:val="20"/>
    </w:rPr>
  </w:style>
  <w:style w:type="paragraph" w:styleId="Header">
    <w:name w:val="header"/>
    <w:basedOn w:val="Normal"/>
    <w:rsid w:val="001D29C7"/>
    <w:pPr>
      <w:tabs>
        <w:tab w:val="center" w:pos="4320"/>
        <w:tab w:val="right" w:pos="8640"/>
      </w:tabs>
    </w:pPr>
  </w:style>
  <w:style w:type="paragraph" w:styleId="Footer">
    <w:name w:val="footer"/>
    <w:basedOn w:val="Normal"/>
    <w:rsid w:val="001D29C7"/>
    <w:pPr>
      <w:tabs>
        <w:tab w:val="center" w:pos="4320"/>
        <w:tab w:val="right" w:pos="8640"/>
      </w:tabs>
    </w:pPr>
  </w:style>
  <w:style w:type="paragraph" w:styleId="PlainText">
    <w:name w:val="Plain Text"/>
    <w:basedOn w:val="Normal"/>
    <w:rsid w:val="001D29C7"/>
    <w:rPr>
      <w:rFonts w:ascii="Courier New" w:eastAsia="SimSun" w:hAnsi="Courier New" w:cs="Courier New"/>
      <w:sz w:val="20"/>
      <w:szCs w:val="20"/>
    </w:rPr>
  </w:style>
  <w:style w:type="paragraph" w:styleId="FootnoteText">
    <w:name w:val="footnote text"/>
    <w:basedOn w:val="Normal"/>
    <w:semiHidden/>
    <w:rsid w:val="001D29C7"/>
    <w:rPr>
      <w:sz w:val="20"/>
      <w:szCs w:val="20"/>
    </w:rPr>
  </w:style>
  <w:style w:type="paragraph" w:styleId="BalloonText">
    <w:name w:val="Balloon Text"/>
    <w:basedOn w:val="Normal"/>
    <w:semiHidden/>
    <w:rsid w:val="00F90BBE"/>
    <w:rPr>
      <w:rFonts w:ascii="Tahoma" w:hAnsi="Tahoma" w:cs="Tahoma"/>
      <w:sz w:val="16"/>
      <w:szCs w:val="16"/>
    </w:rPr>
  </w:style>
  <w:style w:type="table" w:styleId="TableGrid">
    <w:name w:val="Table Grid"/>
    <w:basedOn w:val="TableNormal"/>
    <w:rsid w:val="0018264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sid w:val="00090EC8"/>
    <w:rPr>
      <w:vertAlign w:val="superscript"/>
    </w:rPr>
  </w:style>
  <w:style w:type="character" w:styleId="FollowedHyperlink">
    <w:name w:val="FollowedHyperlink"/>
    <w:basedOn w:val="DefaultParagraphFont"/>
    <w:rsid w:val="008A58F9"/>
    <w:rPr>
      <w:color w:val="800080"/>
      <w:u w:val="single"/>
    </w:rPr>
  </w:style>
  <w:style w:type="paragraph" w:styleId="ListParagraph">
    <w:name w:val="List Paragraph"/>
    <w:basedOn w:val="Normal"/>
    <w:uiPriority w:val="34"/>
    <w:qFormat/>
    <w:rsid w:val="00B13BEA"/>
    <w:pPr>
      <w:ind w:left="720"/>
      <w:contextualSpacing/>
    </w:pPr>
  </w:style>
  <w:style w:type="character" w:styleId="CommentReference">
    <w:name w:val="annotation reference"/>
    <w:basedOn w:val="DefaultParagraphFont"/>
    <w:rsid w:val="007C6A17"/>
    <w:rPr>
      <w:sz w:val="16"/>
      <w:szCs w:val="16"/>
    </w:rPr>
  </w:style>
  <w:style w:type="paragraph" w:styleId="CommentText">
    <w:name w:val="annotation text"/>
    <w:basedOn w:val="Normal"/>
    <w:link w:val="CommentTextChar"/>
    <w:rsid w:val="007C6A17"/>
    <w:rPr>
      <w:sz w:val="20"/>
      <w:szCs w:val="20"/>
    </w:rPr>
  </w:style>
  <w:style w:type="character" w:customStyle="1" w:styleId="CommentTextChar">
    <w:name w:val="Comment Text Char"/>
    <w:basedOn w:val="DefaultParagraphFont"/>
    <w:link w:val="CommentText"/>
    <w:rsid w:val="007C6A17"/>
    <w:rPr>
      <w:lang w:eastAsia="ar-SA"/>
    </w:rPr>
  </w:style>
  <w:style w:type="paragraph" w:styleId="CommentSubject">
    <w:name w:val="annotation subject"/>
    <w:basedOn w:val="CommentText"/>
    <w:next w:val="CommentText"/>
    <w:link w:val="CommentSubjectChar"/>
    <w:rsid w:val="007C6A17"/>
    <w:rPr>
      <w:b/>
      <w:bCs/>
    </w:rPr>
  </w:style>
  <w:style w:type="character" w:customStyle="1" w:styleId="CommentSubjectChar">
    <w:name w:val="Comment Subject Char"/>
    <w:basedOn w:val="CommentTextChar"/>
    <w:link w:val="CommentSubject"/>
    <w:rsid w:val="007C6A17"/>
    <w:rPr>
      <w:b/>
      <w:bCs/>
      <w:lang w:eastAsia="ar-SA"/>
    </w:rPr>
  </w:style>
  <w:style w:type="paragraph" w:styleId="Title">
    <w:name w:val="Title"/>
    <w:basedOn w:val="Normal"/>
    <w:link w:val="TitleChar"/>
    <w:qFormat/>
    <w:rsid w:val="000E05E9"/>
    <w:pPr>
      <w:suppressAutoHyphens w:val="0"/>
      <w:jc w:val="center"/>
    </w:pPr>
    <w:rPr>
      <w:b/>
      <w:bCs/>
      <w:lang w:eastAsia="en-US"/>
    </w:rPr>
  </w:style>
  <w:style w:type="character" w:customStyle="1" w:styleId="TitleChar">
    <w:name w:val="Title Char"/>
    <w:basedOn w:val="DefaultParagraphFont"/>
    <w:link w:val="Title"/>
    <w:rsid w:val="000E05E9"/>
    <w:rPr>
      <w:b/>
      <w:bCs/>
      <w:sz w:val="24"/>
      <w:szCs w:val="24"/>
      <w:lang w:eastAsia="en-US"/>
    </w:rPr>
  </w:style>
  <w:style w:type="paragraph" w:styleId="Subtitle">
    <w:name w:val="Subtitle"/>
    <w:basedOn w:val="Normal"/>
    <w:link w:val="SubtitleChar"/>
    <w:qFormat/>
    <w:rsid w:val="000E05E9"/>
    <w:pPr>
      <w:suppressAutoHyphens w:val="0"/>
      <w:jc w:val="center"/>
    </w:pPr>
    <w:rPr>
      <w:b/>
      <w:bCs/>
      <w:lang w:eastAsia="en-US"/>
    </w:rPr>
  </w:style>
  <w:style w:type="character" w:customStyle="1" w:styleId="SubtitleChar">
    <w:name w:val="Subtitle Char"/>
    <w:basedOn w:val="DefaultParagraphFont"/>
    <w:link w:val="Subtitle"/>
    <w:rsid w:val="000E05E9"/>
    <w:rPr>
      <w:b/>
      <w:bCs/>
      <w:sz w:val="24"/>
      <w:szCs w:val="24"/>
      <w:lang w:eastAsia="en-US"/>
    </w:rPr>
  </w:style>
  <w:style w:type="paragraph" w:customStyle="1" w:styleId="Default">
    <w:name w:val="Default"/>
    <w:rsid w:val="00A17C53"/>
    <w:pPr>
      <w:autoSpaceDE w:val="0"/>
      <w:autoSpaceDN w:val="0"/>
      <w:adjustRightInd w:val="0"/>
    </w:pPr>
    <w:rPr>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C7"/>
    <w:pPr>
      <w:suppressAutoHyphens/>
    </w:pPr>
    <w:rPr>
      <w:sz w:val="24"/>
      <w:szCs w:val="24"/>
      <w:lang w:eastAsia="ar-SA"/>
    </w:rPr>
  </w:style>
  <w:style w:type="paragraph" w:styleId="Heading1">
    <w:name w:val="heading 1"/>
    <w:basedOn w:val="Normal"/>
    <w:next w:val="Normal"/>
    <w:qFormat/>
    <w:rsid w:val="001D29C7"/>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1D29C7"/>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1D29C7"/>
    <w:rPr>
      <w:rFonts w:ascii="Symbol" w:hAnsi="Symbol"/>
      <w:color w:val="auto"/>
    </w:rPr>
  </w:style>
  <w:style w:type="character" w:customStyle="1" w:styleId="WW8Num4z0">
    <w:name w:val="WW8Num4z0"/>
    <w:rsid w:val="001D29C7"/>
    <w:rPr>
      <w:rFonts w:ascii="Times New Roman" w:hAnsi="Times New Roman"/>
    </w:rPr>
  </w:style>
  <w:style w:type="character" w:customStyle="1" w:styleId="WW8Num1z0">
    <w:name w:val="WW8Num1z0"/>
    <w:rsid w:val="001D29C7"/>
    <w:rPr>
      <w:rFonts w:ascii="Times New Roman" w:eastAsia="Times New Roman" w:hAnsi="Times New Roman" w:cs="Times New Roman"/>
    </w:rPr>
  </w:style>
  <w:style w:type="character" w:customStyle="1" w:styleId="WW8Num1z1">
    <w:name w:val="WW8Num1z1"/>
    <w:rsid w:val="001D29C7"/>
    <w:rPr>
      <w:rFonts w:ascii="Courier New" w:hAnsi="Courier New" w:cs="Courier New"/>
    </w:rPr>
  </w:style>
  <w:style w:type="character" w:customStyle="1" w:styleId="WW8Num1z2">
    <w:name w:val="WW8Num1z2"/>
    <w:rsid w:val="001D29C7"/>
    <w:rPr>
      <w:rFonts w:ascii="Wingdings" w:hAnsi="Wingdings"/>
    </w:rPr>
  </w:style>
  <w:style w:type="character" w:customStyle="1" w:styleId="WW8Num1z3">
    <w:name w:val="WW8Num1z3"/>
    <w:rsid w:val="001D29C7"/>
    <w:rPr>
      <w:rFonts w:ascii="Symbol" w:hAnsi="Symbol"/>
    </w:rPr>
  </w:style>
  <w:style w:type="character" w:customStyle="1" w:styleId="WW8Num2z1">
    <w:name w:val="WW8Num2z1"/>
    <w:rsid w:val="001D29C7"/>
    <w:rPr>
      <w:rFonts w:ascii="Courier New" w:hAnsi="Courier New" w:cs="Courier New"/>
    </w:rPr>
  </w:style>
  <w:style w:type="character" w:customStyle="1" w:styleId="WW8Num2z2">
    <w:name w:val="WW8Num2z2"/>
    <w:rsid w:val="001D29C7"/>
    <w:rPr>
      <w:rFonts w:ascii="Wingdings" w:hAnsi="Wingdings"/>
    </w:rPr>
  </w:style>
  <w:style w:type="character" w:customStyle="1" w:styleId="WW8Num2z3">
    <w:name w:val="WW8Num2z3"/>
    <w:rsid w:val="001D29C7"/>
    <w:rPr>
      <w:rFonts w:ascii="Symbol" w:hAnsi="Symbol"/>
    </w:rPr>
  </w:style>
  <w:style w:type="character" w:customStyle="1" w:styleId="WW8Num13z0">
    <w:name w:val="WW8Num13z0"/>
    <w:rsid w:val="001D29C7"/>
    <w:rPr>
      <w:rFonts w:ascii="Symbol" w:hAnsi="Symbol"/>
    </w:rPr>
  </w:style>
  <w:style w:type="character" w:customStyle="1" w:styleId="WW8Num13z1">
    <w:name w:val="WW8Num13z1"/>
    <w:rsid w:val="001D29C7"/>
    <w:rPr>
      <w:rFonts w:ascii="Courier New" w:hAnsi="Courier New" w:cs="Courier New"/>
    </w:rPr>
  </w:style>
  <w:style w:type="character" w:customStyle="1" w:styleId="WW8Num13z2">
    <w:name w:val="WW8Num13z2"/>
    <w:rsid w:val="001D29C7"/>
    <w:rPr>
      <w:rFonts w:ascii="Wingdings" w:hAnsi="Wingdings"/>
    </w:rPr>
  </w:style>
  <w:style w:type="character" w:customStyle="1" w:styleId="WW-DefaultParagraphFont">
    <w:name w:val="WW-Default Paragraph Font"/>
    <w:rsid w:val="001D29C7"/>
  </w:style>
  <w:style w:type="character" w:styleId="PageNumber">
    <w:name w:val="page number"/>
    <w:basedOn w:val="WW-DefaultParagraphFont"/>
    <w:rsid w:val="001D29C7"/>
  </w:style>
  <w:style w:type="character" w:customStyle="1" w:styleId="FootnoteCharacters">
    <w:name w:val="Footnote Characters"/>
    <w:basedOn w:val="WW-DefaultParagraphFont"/>
    <w:rsid w:val="001D29C7"/>
    <w:rPr>
      <w:vertAlign w:val="superscript"/>
    </w:rPr>
  </w:style>
  <w:style w:type="character" w:styleId="Hyperlink">
    <w:name w:val="Hyperlink"/>
    <w:basedOn w:val="WW-DefaultParagraphFont"/>
    <w:rsid w:val="001D29C7"/>
    <w:rPr>
      <w:color w:val="0000FF"/>
      <w:u w:val="single"/>
    </w:rPr>
  </w:style>
  <w:style w:type="character" w:customStyle="1" w:styleId="WW8Num6z0">
    <w:name w:val="WW8Num6z0"/>
    <w:rsid w:val="001D29C7"/>
    <w:rPr>
      <w:b/>
    </w:rPr>
  </w:style>
  <w:style w:type="character" w:customStyle="1" w:styleId="WW8Num6z1">
    <w:name w:val="WW8Num6z1"/>
    <w:rsid w:val="001D29C7"/>
    <w:rPr>
      <w:rFonts w:ascii="Times New Roman" w:hAnsi="Times New Roman"/>
    </w:rPr>
  </w:style>
  <w:style w:type="character" w:customStyle="1" w:styleId="WW8Num6z4">
    <w:name w:val="WW8Num6z4"/>
    <w:rsid w:val="001D29C7"/>
    <w:rPr>
      <w:rFonts w:ascii="Wingdings" w:hAnsi="Wingdings"/>
    </w:rPr>
  </w:style>
  <w:style w:type="character" w:customStyle="1" w:styleId="NumberingSymbols">
    <w:name w:val="Numbering Symbols"/>
    <w:rsid w:val="001D29C7"/>
  </w:style>
  <w:style w:type="character" w:customStyle="1" w:styleId="Bullets">
    <w:name w:val="Bullets"/>
    <w:rsid w:val="001D29C7"/>
    <w:rPr>
      <w:rFonts w:ascii="OpenSymbol" w:eastAsia="OpenSymbol" w:hAnsi="OpenSymbol" w:cs="OpenSymbol"/>
    </w:rPr>
  </w:style>
  <w:style w:type="paragraph" w:customStyle="1" w:styleId="Heading">
    <w:name w:val="Heading"/>
    <w:basedOn w:val="Normal"/>
    <w:next w:val="BodyText"/>
    <w:rsid w:val="001D29C7"/>
    <w:pPr>
      <w:keepNext/>
      <w:spacing w:before="240" w:after="120"/>
    </w:pPr>
    <w:rPr>
      <w:rFonts w:ascii="Arial" w:eastAsia="MS Mincho" w:hAnsi="Arial" w:cs="Tahoma"/>
      <w:sz w:val="28"/>
      <w:szCs w:val="28"/>
    </w:rPr>
  </w:style>
  <w:style w:type="paragraph" w:styleId="BodyText">
    <w:name w:val="Body Text"/>
    <w:basedOn w:val="Normal"/>
    <w:rsid w:val="001D29C7"/>
    <w:pPr>
      <w:spacing w:after="120"/>
    </w:pPr>
  </w:style>
  <w:style w:type="paragraph" w:styleId="List">
    <w:name w:val="List"/>
    <w:basedOn w:val="BodyText"/>
    <w:rsid w:val="001D29C7"/>
    <w:rPr>
      <w:rFonts w:cs="Tahoma"/>
    </w:rPr>
  </w:style>
  <w:style w:type="paragraph" w:styleId="Caption">
    <w:name w:val="caption"/>
    <w:basedOn w:val="Normal"/>
    <w:qFormat/>
    <w:rsid w:val="001D29C7"/>
    <w:pPr>
      <w:suppressLineNumbers/>
      <w:spacing w:before="120" w:after="120"/>
    </w:pPr>
    <w:rPr>
      <w:rFonts w:cs="Tahoma"/>
      <w:i/>
      <w:iCs/>
    </w:rPr>
  </w:style>
  <w:style w:type="paragraph" w:customStyle="1" w:styleId="Index">
    <w:name w:val="Index"/>
    <w:basedOn w:val="Normal"/>
    <w:rsid w:val="001D29C7"/>
    <w:pPr>
      <w:suppressLineNumbers/>
    </w:pPr>
    <w:rPr>
      <w:rFonts w:cs="Tahoma"/>
    </w:rPr>
  </w:style>
  <w:style w:type="paragraph" w:styleId="DocumentMap">
    <w:name w:val="Document Map"/>
    <w:basedOn w:val="Normal"/>
    <w:rsid w:val="001D29C7"/>
    <w:pPr>
      <w:shd w:val="clear" w:color="auto" w:fill="000080"/>
    </w:pPr>
    <w:rPr>
      <w:rFonts w:ascii="Tahoma" w:hAnsi="Tahoma" w:cs="Tahoma"/>
      <w:sz w:val="20"/>
      <w:szCs w:val="20"/>
    </w:rPr>
  </w:style>
  <w:style w:type="paragraph" w:styleId="Header">
    <w:name w:val="header"/>
    <w:basedOn w:val="Normal"/>
    <w:rsid w:val="001D29C7"/>
    <w:pPr>
      <w:tabs>
        <w:tab w:val="center" w:pos="4320"/>
        <w:tab w:val="right" w:pos="8640"/>
      </w:tabs>
    </w:pPr>
  </w:style>
  <w:style w:type="paragraph" w:styleId="Footer">
    <w:name w:val="footer"/>
    <w:basedOn w:val="Normal"/>
    <w:rsid w:val="001D29C7"/>
    <w:pPr>
      <w:tabs>
        <w:tab w:val="center" w:pos="4320"/>
        <w:tab w:val="right" w:pos="8640"/>
      </w:tabs>
    </w:pPr>
  </w:style>
  <w:style w:type="paragraph" w:styleId="PlainText">
    <w:name w:val="Plain Text"/>
    <w:basedOn w:val="Normal"/>
    <w:rsid w:val="001D29C7"/>
    <w:rPr>
      <w:rFonts w:ascii="Courier New" w:eastAsia="SimSun" w:hAnsi="Courier New" w:cs="Courier New"/>
      <w:sz w:val="20"/>
      <w:szCs w:val="20"/>
    </w:rPr>
  </w:style>
  <w:style w:type="paragraph" w:styleId="FootnoteText">
    <w:name w:val="footnote text"/>
    <w:basedOn w:val="Normal"/>
    <w:semiHidden/>
    <w:rsid w:val="001D29C7"/>
    <w:rPr>
      <w:sz w:val="20"/>
      <w:szCs w:val="20"/>
    </w:rPr>
  </w:style>
  <w:style w:type="paragraph" w:styleId="BalloonText">
    <w:name w:val="Balloon Text"/>
    <w:basedOn w:val="Normal"/>
    <w:semiHidden/>
    <w:rsid w:val="00F90BBE"/>
    <w:rPr>
      <w:rFonts w:ascii="Tahoma" w:hAnsi="Tahoma" w:cs="Tahoma"/>
      <w:sz w:val="16"/>
      <w:szCs w:val="16"/>
    </w:rPr>
  </w:style>
  <w:style w:type="table" w:styleId="TableGrid">
    <w:name w:val="Table Grid"/>
    <w:basedOn w:val="TableNormal"/>
    <w:rsid w:val="0018264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sid w:val="00090EC8"/>
    <w:rPr>
      <w:vertAlign w:val="superscript"/>
    </w:rPr>
  </w:style>
  <w:style w:type="character" w:styleId="FollowedHyperlink">
    <w:name w:val="FollowedHyperlink"/>
    <w:basedOn w:val="DefaultParagraphFont"/>
    <w:rsid w:val="008A58F9"/>
    <w:rPr>
      <w:color w:val="800080"/>
      <w:u w:val="single"/>
    </w:rPr>
  </w:style>
  <w:style w:type="paragraph" w:styleId="ListParagraph">
    <w:name w:val="List Paragraph"/>
    <w:basedOn w:val="Normal"/>
    <w:uiPriority w:val="34"/>
    <w:qFormat/>
    <w:rsid w:val="00B13BEA"/>
    <w:pPr>
      <w:ind w:left="720"/>
      <w:contextualSpacing/>
    </w:pPr>
  </w:style>
  <w:style w:type="character" w:styleId="CommentReference">
    <w:name w:val="annotation reference"/>
    <w:basedOn w:val="DefaultParagraphFont"/>
    <w:rsid w:val="007C6A17"/>
    <w:rPr>
      <w:sz w:val="16"/>
      <w:szCs w:val="16"/>
    </w:rPr>
  </w:style>
  <w:style w:type="paragraph" w:styleId="CommentText">
    <w:name w:val="annotation text"/>
    <w:basedOn w:val="Normal"/>
    <w:link w:val="CommentTextChar"/>
    <w:rsid w:val="007C6A17"/>
    <w:rPr>
      <w:sz w:val="20"/>
      <w:szCs w:val="20"/>
    </w:rPr>
  </w:style>
  <w:style w:type="character" w:customStyle="1" w:styleId="CommentTextChar">
    <w:name w:val="Comment Text Char"/>
    <w:basedOn w:val="DefaultParagraphFont"/>
    <w:link w:val="CommentText"/>
    <w:rsid w:val="007C6A17"/>
    <w:rPr>
      <w:lang w:eastAsia="ar-SA"/>
    </w:rPr>
  </w:style>
  <w:style w:type="paragraph" w:styleId="CommentSubject">
    <w:name w:val="annotation subject"/>
    <w:basedOn w:val="CommentText"/>
    <w:next w:val="CommentText"/>
    <w:link w:val="CommentSubjectChar"/>
    <w:rsid w:val="007C6A17"/>
    <w:rPr>
      <w:b/>
      <w:bCs/>
    </w:rPr>
  </w:style>
  <w:style w:type="character" w:customStyle="1" w:styleId="CommentSubjectChar">
    <w:name w:val="Comment Subject Char"/>
    <w:basedOn w:val="CommentTextChar"/>
    <w:link w:val="CommentSubject"/>
    <w:rsid w:val="007C6A17"/>
    <w:rPr>
      <w:b/>
      <w:bCs/>
      <w:lang w:eastAsia="ar-SA"/>
    </w:rPr>
  </w:style>
  <w:style w:type="paragraph" w:styleId="Title">
    <w:name w:val="Title"/>
    <w:basedOn w:val="Normal"/>
    <w:link w:val="TitleChar"/>
    <w:qFormat/>
    <w:rsid w:val="000E05E9"/>
    <w:pPr>
      <w:suppressAutoHyphens w:val="0"/>
      <w:jc w:val="center"/>
    </w:pPr>
    <w:rPr>
      <w:b/>
      <w:bCs/>
      <w:lang w:eastAsia="en-US"/>
    </w:rPr>
  </w:style>
  <w:style w:type="character" w:customStyle="1" w:styleId="TitleChar">
    <w:name w:val="Title Char"/>
    <w:basedOn w:val="DefaultParagraphFont"/>
    <w:link w:val="Title"/>
    <w:rsid w:val="000E05E9"/>
    <w:rPr>
      <w:b/>
      <w:bCs/>
      <w:sz w:val="24"/>
      <w:szCs w:val="24"/>
      <w:lang w:eastAsia="en-US"/>
    </w:rPr>
  </w:style>
  <w:style w:type="paragraph" w:styleId="Subtitle">
    <w:name w:val="Subtitle"/>
    <w:basedOn w:val="Normal"/>
    <w:link w:val="SubtitleChar"/>
    <w:qFormat/>
    <w:rsid w:val="000E05E9"/>
    <w:pPr>
      <w:suppressAutoHyphens w:val="0"/>
      <w:jc w:val="center"/>
    </w:pPr>
    <w:rPr>
      <w:b/>
      <w:bCs/>
      <w:lang w:eastAsia="en-US"/>
    </w:rPr>
  </w:style>
  <w:style w:type="character" w:customStyle="1" w:styleId="SubtitleChar">
    <w:name w:val="Subtitle Char"/>
    <w:basedOn w:val="DefaultParagraphFont"/>
    <w:link w:val="Subtitle"/>
    <w:rsid w:val="000E05E9"/>
    <w:rPr>
      <w:b/>
      <w:bCs/>
      <w:sz w:val="24"/>
      <w:szCs w:val="24"/>
      <w:lang w:eastAsia="en-US"/>
    </w:rPr>
  </w:style>
  <w:style w:type="paragraph" w:customStyle="1" w:styleId="Default">
    <w:name w:val="Default"/>
    <w:rsid w:val="00A17C53"/>
    <w:pPr>
      <w:autoSpaceDE w:val="0"/>
      <w:autoSpaceDN w:val="0"/>
      <w:adjustRightInd w:val="0"/>
    </w:pPr>
    <w:rPr>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53435">
      <w:bodyDiv w:val="1"/>
      <w:marLeft w:val="0"/>
      <w:marRight w:val="0"/>
      <w:marTop w:val="0"/>
      <w:marBottom w:val="0"/>
      <w:divBdr>
        <w:top w:val="none" w:sz="0" w:space="0" w:color="auto"/>
        <w:left w:val="none" w:sz="0" w:space="0" w:color="auto"/>
        <w:bottom w:val="none" w:sz="0" w:space="0" w:color="auto"/>
        <w:right w:val="none" w:sz="0" w:space="0" w:color="auto"/>
      </w:divBdr>
    </w:div>
    <w:div w:id="1521436555">
      <w:bodyDiv w:val="1"/>
      <w:marLeft w:val="0"/>
      <w:marRight w:val="0"/>
      <w:marTop w:val="0"/>
      <w:marBottom w:val="0"/>
      <w:divBdr>
        <w:top w:val="none" w:sz="0" w:space="0" w:color="auto"/>
        <w:left w:val="none" w:sz="0" w:space="0" w:color="auto"/>
        <w:bottom w:val="none" w:sz="0" w:space="0" w:color="auto"/>
        <w:right w:val="none" w:sz="0" w:space="0" w:color="auto"/>
      </w:divBdr>
    </w:div>
    <w:div w:id="2030833553">
      <w:bodyDiv w:val="1"/>
      <w:marLeft w:val="0"/>
      <w:marRight w:val="0"/>
      <w:marTop w:val="0"/>
      <w:marBottom w:val="0"/>
      <w:divBdr>
        <w:top w:val="none" w:sz="0" w:space="0" w:color="auto"/>
        <w:left w:val="none" w:sz="0" w:space="0" w:color="auto"/>
        <w:bottom w:val="none" w:sz="0" w:space="0" w:color="auto"/>
        <w:right w:val="none" w:sz="0" w:space="0" w:color="auto"/>
      </w:divBdr>
      <w:divsChild>
        <w:div w:id="1051729615">
          <w:marLeft w:val="0"/>
          <w:marRight w:val="0"/>
          <w:marTop w:val="0"/>
          <w:marBottom w:val="0"/>
          <w:divBdr>
            <w:top w:val="none" w:sz="0" w:space="0" w:color="auto"/>
            <w:left w:val="none" w:sz="0" w:space="0" w:color="auto"/>
            <w:bottom w:val="none" w:sz="0" w:space="0" w:color="auto"/>
            <w:right w:val="none" w:sz="0" w:space="0" w:color="auto"/>
          </w:divBdr>
          <w:divsChild>
            <w:div w:id="1357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deployment/jar/build.html" TargetMode="Externa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 Command Line Compiler with</vt:lpstr>
    </vt:vector>
  </TitlesOfParts>
  <Company>University of Reading</Company>
  <LinksUpToDate>false</LinksUpToDate>
  <CharactersWithSpaces>10626</CharactersWithSpaces>
  <SharedDoc>false</SharedDoc>
  <HLinks>
    <vt:vector size="18" baseType="variant">
      <vt:variant>
        <vt:i4>8323112</vt:i4>
      </vt:variant>
      <vt:variant>
        <vt:i4>6</vt:i4>
      </vt:variant>
      <vt:variant>
        <vt:i4>0</vt:i4>
      </vt:variant>
      <vt:variant>
        <vt:i4>5</vt:i4>
      </vt:variant>
      <vt:variant>
        <vt:lpwstr>http://en.wikipedia.org/wiki/JAR_%28file_format%29</vt:lpwstr>
      </vt:variant>
      <vt:variant>
        <vt:lpwstr/>
      </vt:variant>
      <vt:variant>
        <vt:i4>5767189</vt:i4>
      </vt:variant>
      <vt:variant>
        <vt:i4>3</vt:i4>
      </vt:variant>
      <vt:variant>
        <vt:i4>0</vt:i4>
      </vt:variant>
      <vt:variant>
        <vt:i4>5</vt:i4>
      </vt:variant>
      <vt:variant>
        <vt:lpwstr>http://www.oracle.com/technetwork/java/javadb/overview/index.html</vt:lpwstr>
      </vt:variant>
      <vt:variant>
        <vt:lpwstr/>
      </vt:variant>
      <vt:variant>
        <vt:i4>262221</vt:i4>
      </vt:variant>
      <vt:variant>
        <vt:i4>0</vt:i4>
      </vt:variant>
      <vt:variant>
        <vt:i4>0</vt:i4>
      </vt:variant>
      <vt:variant>
        <vt:i4>5</vt:i4>
      </vt:variant>
      <vt:variant>
        <vt:lpwstr>ftp://ftp.fu-berlin.de/pub/misc/movies/database/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Command Line Compiler with</dc:title>
  <dc:creator>Shirley Williams</dc:creator>
  <cp:lastModifiedBy>School of Systems Engineering</cp:lastModifiedBy>
  <cp:revision>6</cp:revision>
  <cp:lastPrinted>2014-02-03T15:39:00Z</cp:lastPrinted>
  <dcterms:created xsi:type="dcterms:W3CDTF">2015-09-01T11:16:00Z</dcterms:created>
  <dcterms:modified xsi:type="dcterms:W3CDTF">2015-09-28T13:42:00Z</dcterms:modified>
</cp:coreProperties>
</file>